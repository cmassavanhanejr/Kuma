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E3AB1" w14:textId="264A4F61" w:rsidR="006F0413" w:rsidRDefault="006F0413" w:rsidP="00B47563">
      <w:pPr>
        <w:spacing w:line="360" w:lineRule="auto"/>
        <w:rPr>
          <w:rFonts w:ascii="Times New Roman" w:hAnsi="Times New Roman" w:cs="Times New Roman"/>
          <w:b/>
          <w:i/>
          <w:color w:val="002060"/>
          <w:sz w:val="24"/>
          <w:szCs w:val="24"/>
        </w:rPr>
      </w:pPr>
    </w:p>
    <w:p w14:paraId="5184D160" w14:textId="77777777" w:rsidR="006F0413" w:rsidRPr="006F0413" w:rsidRDefault="006F0413" w:rsidP="00E14246">
      <w:pPr>
        <w:spacing w:line="360" w:lineRule="auto"/>
        <w:rPr>
          <w:rFonts w:ascii="Times New Roman" w:hAnsi="Times New Roman" w:cs="Times New Roman"/>
          <w:b/>
          <w:i/>
          <w:color w:val="002060"/>
          <w:sz w:val="24"/>
          <w:szCs w:val="24"/>
        </w:rPr>
      </w:pPr>
    </w:p>
    <w:p w14:paraId="0AD26884" w14:textId="73A19219" w:rsidR="00E14246" w:rsidRPr="00B47563" w:rsidRDefault="00B47563" w:rsidP="00E14246">
      <w:pPr>
        <w:spacing w:line="360" w:lineRule="auto"/>
        <w:jc w:val="center"/>
        <w:rPr>
          <w:rFonts w:ascii="Times New Roman" w:hAnsi="Times New Roman" w:cs="Times New Roman"/>
          <w:b/>
          <w:i/>
          <w:color w:val="002060"/>
          <w:sz w:val="24"/>
          <w:szCs w:val="24"/>
        </w:rPr>
      </w:pPr>
      <w:r>
        <w:rPr>
          <w:rFonts w:ascii="Times New Roman" w:hAnsi="Times New Roman" w:cs="Times New Roman"/>
          <w:b/>
          <w:i/>
          <w:noProof/>
          <w:color w:val="002060"/>
          <w:sz w:val="24"/>
          <w:szCs w:val="24"/>
          <w:lang w:eastAsia="pt-PT"/>
        </w:rPr>
        <w:drawing>
          <wp:inline distT="0" distB="0" distL="0" distR="0" wp14:anchorId="3F80298B" wp14:editId="5078DA33">
            <wp:extent cx="1677725" cy="167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st_found0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3576" cy="1693576"/>
                    </a:xfrm>
                    <a:prstGeom prst="rect">
                      <a:avLst/>
                    </a:prstGeom>
                  </pic:spPr>
                </pic:pic>
              </a:graphicData>
            </a:graphic>
          </wp:inline>
        </w:drawing>
      </w:r>
    </w:p>
    <w:p w14:paraId="26E8524F" w14:textId="78DD1764" w:rsidR="004D2A0C" w:rsidRDefault="00E14246" w:rsidP="00E14246">
      <w:pPr>
        <w:pBdr>
          <w:bottom w:val="single" w:sz="4" w:space="1" w:color="auto"/>
        </w:pBdr>
        <w:spacing w:line="360" w:lineRule="auto"/>
        <w:jc w:val="center"/>
        <w:rPr>
          <w:rFonts w:ascii="Times New Roman" w:hAnsi="Times New Roman"/>
          <w:b/>
          <w:i/>
          <w:color w:val="002060"/>
          <w:sz w:val="40"/>
          <w:szCs w:val="40"/>
        </w:rPr>
      </w:pPr>
      <w:r>
        <w:rPr>
          <w:rFonts w:ascii="Times New Roman" w:hAnsi="Times New Roman"/>
          <w:b/>
          <w:i/>
          <w:color w:val="002060"/>
          <w:sz w:val="40"/>
          <w:szCs w:val="40"/>
        </w:rPr>
        <w:t>KUMA</w:t>
      </w:r>
    </w:p>
    <w:p w14:paraId="7FB7CA0F" w14:textId="6A0D9A60" w:rsidR="00F720E1" w:rsidRPr="00F720E1" w:rsidRDefault="00F720E1" w:rsidP="006F0413">
      <w:pPr>
        <w:pBdr>
          <w:bottom w:val="single" w:sz="4" w:space="1" w:color="auto"/>
        </w:pBdr>
        <w:spacing w:line="360" w:lineRule="auto"/>
        <w:jc w:val="right"/>
        <w:rPr>
          <w:rFonts w:ascii="Times New Roman" w:hAnsi="Times New Roman" w:cs="Times New Roman"/>
          <w:b/>
          <w:i/>
          <w:color w:val="002060"/>
          <w:sz w:val="40"/>
          <w:szCs w:val="40"/>
        </w:rPr>
      </w:pPr>
      <w:r w:rsidRPr="00F720E1">
        <w:rPr>
          <w:rFonts w:ascii="Times New Roman" w:hAnsi="Times New Roman"/>
          <w:b/>
          <w:i/>
          <w:color w:val="002060"/>
          <w:sz w:val="40"/>
          <w:szCs w:val="40"/>
        </w:rPr>
        <w:t>Sistema Integrado de Gestão de Perdidos e Achados</w:t>
      </w:r>
      <w:r w:rsidRPr="00F720E1">
        <w:rPr>
          <w:rFonts w:ascii="Times New Roman" w:hAnsi="Times New Roman" w:cs="Times New Roman"/>
          <w:b/>
          <w:i/>
          <w:color w:val="002060"/>
          <w:sz w:val="40"/>
          <w:szCs w:val="40"/>
        </w:rPr>
        <w:t xml:space="preserve"> </w:t>
      </w:r>
    </w:p>
    <w:p w14:paraId="48CFA759" w14:textId="77777777" w:rsidR="006F0413" w:rsidRPr="006F0413" w:rsidRDefault="006F0413" w:rsidP="006F0413">
      <w:pPr>
        <w:pBdr>
          <w:bottom w:val="single" w:sz="4" w:space="1" w:color="auto"/>
        </w:pBdr>
        <w:spacing w:line="360" w:lineRule="auto"/>
        <w:jc w:val="right"/>
        <w:rPr>
          <w:rFonts w:ascii="Times New Roman" w:hAnsi="Times New Roman" w:cs="Times New Roman"/>
          <w:b/>
          <w:sz w:val="24"/>
          <w:szCs w:val="24"/>
        </w:rPr>
      </w:pPr>
      <w:r w:rsidRPr="006F0413">
        <w:rPr>
          <w:rFonts w:ascii="Times New Roman" w:hAnsi="Times New Roman" w:cs="Times New Roman"/>
          <w:b/>
          <w:sz w:val="24"/>
          <w:szCs w:val="24"/>
        </w:rPr>
        <w:t>PLANO DE GESTÃO DE PROJETO</w:t>
      </w:r>
    </w:p>
    <w:p w14:paraId="6153CB96" w14:textId="77777777" w:rsidR="006F0413" w:rsidRPr="006F0413" w:rsidRDefault="006F0413" w:rsidP="006F0413">
      <w:pPr>
        <w:spacing w:line="360" w:lineRule="auto"/>
        <w:jc w:val="right"/>
        <w:rPr>
          <w:rFonts w:ascii="Times New Roman" w:hAnsi="Times New Roman" w:cs="Times New Roman"/>
          <w:sz w:val="24"/>
          <w:szCs w:val="24"/>
        </w:rPr>
      </w:pPr>
      <w:r w:rsidRPr="006F0413">
        <w:rPr>
          <w:rFonts w:ascii="Times New Roman" w:hAnsi="Times New Roman" w:cs="Times New Roman"/>
          <w:sz w:val="24"/>
          <w:szCs w:val="24"/>
        </w:rPr>
        <w:t>Versão &lt;1.0&gt;</w:t>
      </w:r>
    </w:p>
    <w:p w14:paraId="66B6138E" w14:textId="4A657BF5" w:rsidR="006F0413" w:rsidRPr="006F0413" w:rsidRDefault="006F0413" w:rsidP="006F0413">
      <w:pPr>
        <w:spacing w:line="360" w:lineRule="auto"/>
        <w:jc w:val="right"/>
        <w:rPr>
          <w:rFonts w:ascii="Times New Roman" w:hAnsi="Times New Roman" w:cs="Times New Roman"/>
          <w:sz w:val="24"/>
          <w:szCs w:val="24"/>
        </w:rPr>
      </w:pPr>
      <w:r w:rsidRPr="006F0413">
        <w:rPr>
          <w:rFonts w:ascii="Times New Roman" w:hAnsi="Times New Roman" w:cs="Times New Roman"/>
          <w:sz w:val="24"/>
          <w:szCs w:val="24"/>
        </w:rPr>
        <w:t>&lt;</w:t>
      </w:r>
      <w:r w:rsidR="00605E1D">
        <w:rPr>
          <w:rFonts w:ascii="Times New Roman" w:hAnsi="Times New Roman" w:cs="Times New Roman"/>
          <w:sz w:val="24"/>
          <w:szCs w:val="24"/>
        </w:rPr>
        <w:t>01/25</w:t>
      </w:r>
      <w:r w:rsidRPr="006F0413">
        <w:rPr>
          <w:rFonts w:ascii="Times New Roman" w:hAnsi="Times New Roman" w:cs="Times New Roman"/>
          <w:sz w:val="24"/>
          <w:szCs w:val="24"/>
        </w:rPr>
        <w:t>/2018&gt;</w:t>
      </w:r>
    </w:p>
    <w:p w14:paraId="72191529" w14:textId="77777777" w:rsidR="006F0413" w:rsidRPr="006F0413" w:rsidRDefault="006F0413" w:rsidP="006F0413">
      <w:pPr>
        <w:spacing w:line="360" w:lineRule="auto"/>
        <w:jc w:val="right"/>
        <w:rPr>
          <w:rFonts w:ascii="Times New Roman" w:hAnsi="Times New Roman" w:cs="Times New Roman"/>
          <w:sz w:val="24"/>
          <w:szCs w:val="24"/>
        </w:rPr>
      </w:pPr>
    </w:p>
    <w:p w14:paraId="474DB949" w14:textId="77777777" w:rsidR="006F0413" w:rsidRPr="006F0413" w:rsidRDefault="006F0413" w:rsidP="006F0413">
      <w:pPr>
        <w:spacing w:line="360" w:lineRule="auto"/>
        <w:jc w:val="right"/>
        <w:rPr>
          <w:rFonts w:ascii="Times New Roman" w:hAnsi="Times New Roman" w:cs="Times New Roman"/>
          <w:sz w:val="24"/>
          <w:szCs w:val="24"/>
        </w:rPr>
      </w:pPr>
    </w:p>
    <w:p w14:paraId="0BC9F4DF" w14:textId="77777777" w:rsidR="006F0413" w:rsidRPr="006F0413" w:rsidRDefault="006F0413" w:rsidP="006F0413">
      <w:pPr>
        <w:spacing w:line="360" w:lineRule="auto"/>
        <w:jc w:val="right"/>
        <w:rPr>
          <w:rFonts w:ascii="Times New Roman" w:hAnsi="Times New Roman" w:cs="Times New Roman"/>
          <w:sz w:val="24"/>
          <w:szCs w:val="24"/>
        </w:rPr>
      </w:pPr>
    </w:p>
    <w:p w14:paraId="5DC3D033" w14:textId="77777777" w:rsidR="006F0413" w:rsidRPr="006F0413" w:rsidRDefault="006F0413" w:rsidP="006F0413">
      <w:pPr>
        <w:spacing w:line="360" w:lineRule="auto"/>
        <w:jc w:val="right"/>
        <w:rPr>
          <w:rFonts w:ascii="Times New Roman" w:hAnsi="Times New Roman" w:cs="Times New Roman"/>
          <w:sz w:val="24"/>
          <w:szCs w:val="24"/>
        </w:rPr>
      </w:pPr>
    </w:p>
    <w:p w14:paraId="3C170F6A" w14:textId="77777777" w:rsidR="006F0413" w:rsidRPr="006F0413" w:rsidRDefault="006F0413" w:rsidP="006F0413">
      <w:pPr>
        <w:spacing w:line="360" w:lineRule="auto"/>
        <w:jc w:val="right"/>
        <w:rPr>
          <w:rFonts w:ascii="Times New Roman" w:hAnsi="Times New Roman" w:cs="Times New Roman"/>
          <w:sz w:val="24"/>
          <w:szCs w:val="24"/>
        </w:rPr>
      </w:pPr>
    </w:p>
    <w:p w14:paraId="5BB73C02" w14:textId="77777777" w:rsidR="006F0413" w:rsidRPr="006F0413" w:rsidRDefault="006F0413" w:rsidP="006F0413">
      <w:pPr>
        <w:spacing w:line="360" w:lineRule="auto"/>
        <w:jc w:val="right"/>
        <w:rPr>
          <w:rFonts w:ascii="Times New Roman" w:hAnsi="Times New Roman" w:cs="Times New Roman"/>
          <w:sz w:val="24"/>
          <w:szCs w:val="24"/>
        </w:rPr>
      </w:pPr>
    </w:p>
    <w:p w14:paraId="1F860526" w14:textId="77777777" w:rsidR="006F0413" w:rsidRPr="006F0413" w:rsidRDefault="006F0413" w:rsidP="006F0413">
      <w:pPr>
        <w:spacing w:line="360" w:lineRule="auto"/>
        <w:jc w:val="right"/>
        <w:rPr>
          <w:rFonts w:ascii="Times New Roman" w:hAnsi="Times New Roman" w:cs="Times New Roman"/>
          <w:sz w:val="24"/>
          <w:szCs w:val="24"/>
        </w:rPr>
      </w:pPr>
    </w:p>
    <w:p w14:paraId="73805646" w14:textId="77777777" w:rsidR="006F0413" w:rsidRPr="006F0413" w:rsidRDefault="006F0413" w:rsidP="006F0413">
      <w:pPr>
        <w:spacing w:line="360" w:lineRule="auto"/>
        <w:jc w:val="right"/>
        <w:rPr>
          <w:rFonts w:ascii="Times New Roman" w:hAnsi="Times New Roman" w:cs="Times New Roman"/>
          <w:sz w:val="24"/>
          <w:szCs w:val="24"/>
        </w:rPr>
      </w:pPr>
    </w:p>
    <w:p w14:paraId="1D7AA29C" w14:textId="77777777" w:rsidR="006F0413" w:rsidRPr="006F0413" w:rsidRDefault="006F0413" w:rsidP="006F0413">
      <w:pPr>
        <w:spacing w:line="360" w:lineRule="auto"/>
        <w:jc w:val="right"/>
        <w:rPr>
          <w:rFonts w:ascii="Times New Roman" w:hAnsi="Times New Roman" w:cs="Times New Roman"/>
          <w:sz w:val="24"/>
          <w:szCs w:val="24"/>
        </w:rPr>
      </w:pPr>
    </w:p>
    <w:p w14:paraId="04BCF2CC" w14:textId="77777777" w:rsidR="006F0413" w:rsidRPr="006F0413" w:rsidRDefault="006F0413" w:rsidP="006F0413">
      <w:pPr>
        <w:spacing w:line="360" w:lineRule="auto"/>
        <w:rPr>
          <w:rFonts w:ascii="Times New Roman" w:hAnsi="Times New Roman" w:cs="Times New Roman"/>
          <w:sz w:val="24"/>
          <w:szCs w:val="24"/>
        </w:rPr>
      </w:pPr>
    </w:p>
    <w:p w14:paraId="5FBB3175" w14:textId="77777777" w:rsidR="006F0413" w:rsidRDefault="006F0413" w:rsidP="006F0413">
      <w:pPr>
        <w:spacing w:line="360" w:lineRule="auto"/>
        <w:rPr>
          <w:rFonts w:ascii="Times New Roman" w:hAnsi="Times New Roman" w:cs="Times New Roman"/>
          <w:sz w:val="24"/>
          <w:szCs w:val="24"/>
        </w:rPr>
      </w:pPr>
    </w:p>
    <w:tbl>
      <w:tblPr>
        <w:tblStyle w:val="TableGrid"/>
        <w:tblW w:w="9720" w:type="dxa"/>
        <w:tblInd w:w="1" w:type="dxa"/>
        <w:tblCellMar>
          <w:top w:w="88" w:type="dxa"/>
          <w:left w:w="71" w:type="dxa"/>
          <w:right w:w="115" w:type="dxa"/>
        </w:tblCellMar>
        <w:tblLook w:val="04A0" w:firstRow="1" w:lastRow="0" w:firstColumn="1" w:lastColumn="0" w:noHBand="0" w:noVBand="1"/>
      </w:tblPr>
      <w:tblGrid>
        <w:gridCol w:w="9720"/>
      </w:tblGrid>
      <w:tr w:rsidR="006F0413" w:rsidRPr="006F0413" w14:paraId="0BC08A63" w14:textId="77777777" w:rsidTr="00FF3A21">
        <w:trPr>
          <w:trHeight w:val="337"/>
        </w:trPr>
        <w:tc>
          <w:tcPr>
            <w:tcW w:w="9720" w:type="dxa"/>
            <w:tcBorders>
              <w:top w:val="single" w:sz="4" w:space="0" w:color="999999"/>
              <w:left w:val="single" w:sz="4" w:space="0" w:color="999999"/>
              <w:bottom w:val="single" w:sz="4" w:space="0" w:color="999999"/>
              <w:right w:val="single" w:sz="4" w:space="0" w:color="999999"/>
            </w:tcBorders>
            <w:shd w:val="clear" w:color="auto" w:fill="E6E6E6"/>
          </w:tcPr>
          <w:p w14:paraId="05182E9A" w14:textId="77777777" w:rsidR="006F0413" w:rsidRPr="00F720E1" w:rsidRDefault="006F0413" w:rsidP="004D2A0C">
            <w:pPr>
              <w:spacing w:line="360" w:lineRule="auto"/>
              <w:jc w:val="center"/>
              <w:rPr>
                <w:rFonts w:ascii="Times New Roman" w:hAnsi="Times New Roman" w:cs="Times New Roman"/>
                <w:b/>
                <w:sz w:val="24"/>
                <w:szCs w:val="24"/>
              </w:rPr>
            </w:pPr>
            <w:r w:rsidRPr="00F720E1">
              <w:rPr>
                <w:rFonts w:ascii="Times New Roman" w:eastAsia="Arial" w:hAnsi="Times New Roman" w:cs="Times New Roman"/>
                <w:b/>
                <w:sz w:val="24"/>
                <w:szCs w:val="24"/>
              </w:rPr>
              <w:t>Escopo do Projeto</w:t>
            </w:r>
          </w:p>
        </w:tc>
      </w:tr>
      <w:tr w:rsidR="006F0413" w:rsidRPr="006F0413" w14:paraId="61B951C1" w14:textId="77777777" w:rsidTr="00FF3A21">
        <w:trPr>
          <w:trHeight w:val="410"/>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7489B388" w14:textId="77777777" w:rsidR="006F0413" w:rsidRPr="00F720E1" w:rsidRDefault="006F0413" w:rsidP="006F0413">
            <w:pPr>
              <w:spacing w:line="360" w:lineRule="auto"/>
              <w:rPr>
                <w:rFonts w:ascii="Times New Roman" w:hAnsi="Times New Roman" w:cs="Times New Roman"/>
                <w:b/>
                <w:sz w:val="24"/>
                <w:szCs w:val="24"/>
              </w:rPr>
            </w:pPr>
            <w:r w:rsidRPr="00F720E1">
              <w:rPr>
                <w:rFonts w:ascii="Times New Roman" w:eastAsia="Arial" w:hAnsi="Times New Roman" w:cs="Times New Roman"/>
                <w:b/>
                <w:sz w:val="24"/>
                <w:szCs w:val="24"/>
              </w:rPr>
              <w:t>Situação / Problema / Oportunidade</w:t>
            </w:r>
          </w:p>
        </w:tc>
      </w:tr>
      <w:tr w:rsidR="006F0413" w:rsidRPr="006F0413" w14:paraId="244182EC" w14:textId="77777777" w:rsidTr="00FF3A21">
        <w:trPr>
          <w:trHeight w:val="702"/>
        </w:trPr>
        <w:tc>
          <w:tcPr>
            <w:tcW w:w="9720" w:type="dxa"/>
            <w:tcBorders>
              <w:top w:val="single" w:sz="29" w:space="0" w:color="FFFFFF"/>
              <w:left w:val="single" w:sz="4" w:space="0" w:color="999999"/>
              <w:bottom w:val="single" w:sz="4" w:space="0" w:color="999999"/>
              <w:right w:val="single" w:sz="4" w:space="0" w:color="999999"/>
            </w:tcBorders>
          </w:tcPr>
          <w:p w14:paraId="609F9842" w14:textId="77777777" w:rsidR="00E14246" w:rsidRDefault="006F0413" w:rsidP="006F0413">
            <w:pPr>
              <w:pStyle w:val="PargrafodaLista"/>
              <w:numPr>
                <w:ilvl w:val="0"/>
                <w:numId w:val="6"/>
              </w:numPr>
              <w:spacing w:line="360" w:lineRule="auto"/>
              <w:jc w:val="both"/>
              <w:rPr>
                <w:rFonts w:ascii="Times New Roman" w:hAnsi="Times New Roman" w:cs="Times New Roman"/>
                <w:sz w:val="24"/>
                <w:szCs w:val="24"/>
                <w:shd w:val="clear" w:color="auto" w:fill="FFFFFF"/>
              </w:rPr>
            </w:pPr>
            <w:r w:rsidRPr="004D2A0C">
              <w:rPr>
                <w:rFonts w:ascii="Times New Roman" w:hAnsi="Times New Roman" w:cs="Times New Roman"/>
                <w:sz w:val="24"/>
                <w:szCs w:val="24"/>
                <w:shd w:val="clear" w:color="auto" w:fill="FFFFFF"/>
              </w:rPr>
              <w:t xml:space="preserve">A perda de documentos e bens pessoais é um grande transtorno na vida de qualquer cidadão. Essa perda pode ocorrer por um esquecimento em um dado local, instituição de ensino, pública, ou num dado estabelecimento ou ainda por descuido ao facilitar para que a carteira de documentos caísse do bolso ou da bolsa, em um momento de distração.  Mas como na vida nem tudo são flores, podemos também ser vítimas de furto ou roubo e termos os documentos furtados ou roubados, por estarmos no momento errado na hora errada. </w:t>
            </w:r>
          </w:p>
          <w:p w14:paraId="29287273" w14:textId="54D73F2E" w:rsidR="006F0413" w:rsidRPr="004D2A0C" w:rsidRDefault="006F0413" w:rsidP="006F0413">
            <w:pPr>
              <w:pStyle w:val="PargrafodaLista"/>
              <w:numPr>
                <w:ilvl w:val="0"/>
                <w:numId w:val="6"/>
              </w:numPr>
              <w:spacing w:line="360" w:lineRule="auto"/>
              <w:jc w:val="both"/>
              <w:rPr>
                <w:rFonts w:ascii="Times New Roman" w:hAnsi="Times New Roman" w:cs="Times New Roman"/>
                <w:sz w:val="24"/>
                <w:szCs w:val="24"/>
                <w:shd w:val="clear" w:color="auto" w:fill="FFFFFF"/>
              </w:rPr>
            </w:pPr>
            <w:r w:rsidRPr="004D2A0C">
              <w:rPr>
                <w:rFonts w:ascii="Times New Roman" w:hAnsi="Times New Roman" w:cs="Times New Roman"/>
                <w:sz w:val="24"/>
                <w:szCs w:val="24"/>
                <w:shd w:val="clear" w:color="auto" w:fill="FFFFFF"/>
              </w:rPr>
              <w:t xml:space="preserve">O problema agrava-se ainda mais quando mesmo que os documentos ou bens sejam achados por pessoas de boa fé, que fazem o encaminhamento dos mesmos para diversas instituições públicas ou não, os documentos ou bens acabam ficando </w:t>
            </w:r>
            <w:r w:rsidR="00F720E1" w:rsidRPr="004D2A0C">
              <w:rPr>
                <w:rFonts w:ascii="Times New Roman" w:hAnsi="Times New Roman" w:cs="Times New Roman"/>
                <w:sz w:val="24"/>
                <w:szCs w:val="24"/>
                <w:shd w:val="clear" w:color="auto" w:fill="FFFFFF"/>
              </w:rPr>
              <w:t>relíquias</w:t>
            </w:r>
            <w:r w:rsidRPr="004D2A0C">
              <w:rPr>
                <w:rFonts w:ascii="Times New Roman" w:hAnsi="Times New Roman" w:cs="Times New Roman"/>
                <w:sz w:val="24"/>
                <w:szCs w:val="24"/>
                <w:shd w:val="clear" w:color="auto" w:fill="FFFFFF"/>
              </w:rPr>
              <w:t xml:space="preserve"> das </w:t>
            </w:r>
            <w:r w:rsidR="00F720E1" w:rsidRPr="004D2A0C">
              <w:rPr>
                <w:rFonts w:ascii="Times New Roman" w:hAnsi="Times New Roman" w:cs="Times New Roman"/>
                <w:sz w:val="24"/>
                <w:szCs w:val="24"/>
                <w:shd w:val="clear" w:color="auto" w:fill="FFFFFF"/>
              </w:rPr>
              <w:t>vitrines</w:t>
            </w:r>
            <w:r w:rsidRPr="004D2A0C">
              <w:rPr>
                <w:rFonts w:ascii="Times New Roman" w:hAnsi="Times New Roman" w:cs="Times New Roman"/>
                <w:sz w:val="24"/>
                <w:szCs w:val="24"/>
                <w:shd w:val="clear" w:color="auto" w:fill="FFFFFF"/>
              </w:rPr>
              <w:t xml:space="preserve"> e ou até dos vidros dessa mesma instituição, uma vez que a mesma não tem meios os suficientes para conseguir contactar/localizar o </w:t>
            </w:r>
            <w:r w:rsidR="00F720E1" w:rsidRPr="004D2A0C">
              <w:rPr>
                <w:rFonts w:ascii="Times New Roman" w:hAnsi="Times New Roman" w:cs="Times New Roman"/>
                <w:sz w:val="24"/>
                <w:szCs w:val="24"/>
                <w:shd w:val="clear" w:color="auto" w:fill="FFFFFF"/>
              </w:rPr>
              <w:t>proprietário</w:t>
            </w:r>
            <w:r w:rsidRPr="004D2A0C">
              <w:rPr>
                <w:rFonts w:ascii="Times New Roman" w:hAnsi="Times New Roman" w:cs="Times New Roman"/>
                <w:sz w:val="24"/>
                <w:szCs w:val="24"/>
                <w:shd w:val="clear" w:color="auto" w:fill="FFFFFF"/>
              </w:rPr>
              <w:t xml:space="preserve"> desses documentos ou bens, assim como o </w:t>
            </w:r>
            <w:r w:rsidR="00F720E1" w:rsidRPr="004D2A0C">
              <w:rPr>
                <w:rFonts w:ascii="Times New Roman" w:hAnsi="Times New Roman" w:cs="Times New Roman"/>
                <w:sz w:val="24"/>
                <w:szCs w:val="24"/>
                <w:shd w:val="clear" w:color="auto" w:fill="FFFFFF"/>
              </w:rPr>
              <w:t>proprietário</w:t>
            </w:r>
            <w:r w:rsidRPr="004D2A0C">
              <w:rPr>
                <w:rFonts w:ascii="Times New Roman" w:hAnsi="Times New Roman" w:cs="Times New Roman"/>
                <w:sz w:val="24"/>
                <w:szCs w:val="24"/>
                <w:shd w:val="clear" w:color="auto" w:fill="FFFFFF"/>
              </w:rPr>
              <w:t xml:space="preserve"> não sabe onde procurar.</w:t>
            </w:r>
          </w:p>
          <w:p w14:paraId="0FBB6C96" w14:textId="77777777" w:rsidR="006F0413" w:rsidRPr="006F0413" w:rsidRDefault="006F0413" w:rsidP="006F0413">
            <w:pPr>
              <w:spacing w:line="360" w:lineRule="auto"/>
              <w:rPr>
                <w:rFonts w:ascii="Times New Roman" w:hAnsi="Times New Roman" w:cs="Times New Roman"/>
                <w:sz w:val="24"/>
                <w:szCs w:val="24"/>
              </w:rPr>
            </w:pPr>
            <w:r w:rsidRPr="006F0413">
              <w:rPr>
                <w:rFonts w:ascii="Times New Roman" w:eastAsia="Arial" w:hAnsi="Times New Roman" w:cs="Times New Roman"/>
                <w:sz w:val="24"/>
                <w:szCs w:val="24"/>
              </w:rPr>
              <w:t xml:space="preserve"> </w:t>
            </w:r>
          </w:p>
        </w:tc>
      </w:tr>
      <w:tr w:rsidR="006F0413" w:rsidRPr="006F0413" w14:paraId="720C962E" w14:textId="77777777" w:rsidTr="00FF3A21">
        <w:trPr>
          <w:trHeight w:val="364"/>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004855B4" w14:textId="77777777" w:rsidR="006F0413" w:rsidRPr="00BC1707" w:rsidRDefault="00F720E1" w:rsidP="006F0413">
            <w:pPr>
              <w:spacing w:line="360" w:lineRule="auto"/>
              <w:rPr>
                <w:rFonts w:ascii="Times New Roman" w:hAnsi="Times New Roman" w:cs="Times New Roman"/>
                <w:b/>
                <w:sz w:val="24"/>
                <w:szCs w:val="24"/>
              </w:rPr>
            </w:pPr>
            <w:r w:rsidRPr="00BC1707">
              <w:rPr>
                <w:rFonts w:ascii="Times New Roman" w:eastAsia="Arial" w:hAnsi="Times New Roman" w:cs="Times New Roman"/>
                <w:b/>
                <w:sz w:val="24"/>
                <w:szCs w:val="24"/>
              </w:rPr>
              <w:t>Objetivos do Projeto</w:t>
            </w:r>
          </w:p>
        </w:tc>
      </w:tr>
      <w:tr w:rsidR="006F0413" w:rsidRPr="00F720E1" w14:paraId="2596CE81" w14:textId="77777777" w:rsidTr="00FF3A21">
        <w:trPr>
          <w:trHeight w:val="1484"/>
        </w:trPr>
        <w:tc>
          <w:tcPr>
            <w:tcW w:w="9720" w:type="dxa"/>
            <w:tcBorders>
              <w:top w:val="single" w:sz="29" w:space="0" w:color="FFFFFF"/>
              <w:left w:val="single" w:sz="4" w:space="0" w:color="999999"/>
              <w:bottom w:val="single" w:sz="4" w:space="0" w:color="999999"/>
              <w:right w:val="single" w:sz="4" w:space="0" w:color="999999"/>
            </w:tcBorders>
          </w:tcPr>
          <w:p w14:paraId="67EA60F7" w14:textId="36DE9C0E" w:rsidR="006F0413" w:rsidRPr="00F720E1" w:rsidRDefault="00F720E1" w:rsidP="00F720E1">
            <w:pPr>
              <w:pStyle w:val="NormalWeb"/>
              <w:numPr>
                <w:ilvl w:val="0"/>
                <w:numId w:val="5"/>
              </w:numPr>
              <w:shd w:val="clear" w:color="auto" w:fill="FFFFFF"/>
              <w:spacing w:line="360" w:lineRule="auto"/>
              <w:jc w:val="both"/>
              <w:rPr>
                <w:rFonts w:ascii="Times New Roman" w:hAnsi="Times New Roman"/>
                <w:sz w:val="24"/>
                <w:szCs w:val="24"/>
                <w:lang w:val="pt-PT"/>
              </w:rPr>
            </w:pPr>
            <w:r w:rsidRPr="00A215E5">
              <w:rPr>
                <w:rFonts w:ascii="Times New Roman" w:hAnsi="Times New Roman"/>
                <w:sz w:val="24"/>
                <w:szCs w:val="24"/>
                <w:lang w:val="pt-PT"/>
              </w:rPr>
              <w:t xml:space="preserve">O projecto </w:t>
            </w:r>
            <w:r w:rsidR="00E14246">
              <w:rPr>
                <w:rFonts w:ascii="Times New Roman" w:hAnsi="Times New Roman"/>
                <w:sz w:val="24"/>
                <w:szCs w:val="24"/>
                <w:lang w:val="pt-PT"/>
              </w:rPr>
              <w:t xml:space="preserve">KUMA </w:t>
            </w:r>
            <w:r w:rsidR="004D2A0C">
              <w:rPr>
                <w:rFonts w:ascii="Times New Roman" w:hAnsi="Times New Roman"/>
                <w:sz w:val="24"/>
                <w:szCs w:val="24"/>
                <w:lang w:val="pt-PT"/>
              </w:rPr>
              <w:t>(</w:t>
            </w:r>
            <w:r w:rsidR="004D2A0C" w:rsidRPr="00A215E5">
              <w:rPr>
                <w:rFonts w:ascii="Times New Roman" w:hAnsi="Times New Roman"/>
                <w:sz w:val="24"/>
                <w:szCs w:val="24"/>
                <w:lang w:val="pt-PT"/>
              </w:rPr>
              <w:t>Sistema Integrado de Gestão de Perdidos e Achados</w:t>
            </w:r>
            <w:r w:rsidR="004D2A0C">
              <w:rPr>
                <w:rFonts w:ascii="Times New Roman" w:hAnsi="Times New Roman"/>
                <w:sz w:val="24"/>
                <w:szCs w:val="24"/>
                <w:lang w:val="pt-PT"/>
              </w:rPr>
              <w:t>)</w:t>
            </w:r>
            <w:r>
              <w:rPr>
                <w:rFonts w:ascii="Times New Roman" w:hAnsi="Times New Roman"/>
                <w:sz w:val="24"/>
                <w:szCs w:val="24"/>
                <w:lang w:val="pt-PT"/>
              </w:rPr>
              <w:t xml:space="preserve"> pretende implementar </w:t>
            </w:r>
            <w:r w:rsidRPr="00A215E5">
              <w:rPr>
                <w:rFonts w:ascii="Times New Roman" w:hAnsi="Times New Roman"/>
                <w:sz w:val="24"/>
                <w:szCs w:val="24"/>
                <w:lang w:val="pt-PT"/>
              </w:rPr>
              <w:t>uma melhoria no processo de registro, armazenamento, devolução e encaminhamento de documentos e bens perd</w:t>
            </w:r>
            <w:r w:rsidR="004D2A0C">
              <w:rPr>
                <w:rFonts w:ascii="Times New Roman" w:hAnsi="Times New Roman"/>
                <w:sz w:val="24"/>
                <w:szCs w:val="24"/>
                <w:lang w:val="pt-PT"/>
              </w:rPr>
              <w:t xml:space="preserve">idos em situações acima citadas </w:t>
            </w:r>
            <w:r w:rsidR="004D2A0C" w:rsidRPr="00A215E5">
              <w:rPr>
                <w:rFonts w:ascii="Times New Roman" w:hAnsi="Times New Roman"/>
                <w:sz w:val="24"/>
                <w:szCs w:val="24"/>
                <w:shd w:val="clear" w:color="auto" w:fill="FFFFFF"/>
                <w:lang w:val="pt-PT"/>
              </w:rPr>
              <w:t>através da World Wide Web</w:t>
            </w:r>
            <w:r w:rsidR="004D2A0C">
              <w:rPr>
                <w:rFonts w:ascii="Times New Roman" w:hAnsi="Times New Roman"/>
                <w:sz w:val="24"/>
                <w:szCs w:val="24"/>
                <w:shd w:val="clear" w:color="auto" w:fill="FFFFFF"/>
                <w:lang w:val="pt-PT"/>
              </w:rPr>
              <w:t>.</w:t>
            </w:r>
          </w:p>
        </w:tc>
      </w:tr>
      <w:tr w:rsidR="006F0413" w:rsidRPr="00926D41" w14:paraId="473BA9CC" w14:textId="77777777" w:rsidTr="00FF3A21">
        <w:trPr>
          <w:trHeight w:val="364"/>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2075BA37" w14:textId="77777777" w:rsidR="00926D41" w:rsidRPr="00E14246" w:rsidRDefault="00926D41" w:rsidP="006F0413">
            <w:pPr>
              <w:spacing w:line="360" w:lineRule="auto"/>
              <w:rPr>
                <w:rFonts w:ascii="Times New Roman" w:eastAsia="Arial" w:hAnsi="Times New Roman" w:cs="Times New Roman"/>
                <w:sz w:val="24"/>
                <w:szCs w:val="24"/>
              </w:rPr>
            </w:pPr>
          </w:p>
          <w:p w14:paraId="257CFE7C" w14:textId="7180187D" w:rsidR="006F0413" w:rsidRPr="00926D41" w:rsidRDefault="00926D41" w:rsidP="006F0413">
            <w:pPr>
              <w:spacing w:line="360" w:lineRule="auto"/>
              <w:rPr>
                <w:rFonts w:ascii="Times New Roman" w:hAnsi="Times New Roman" w:cs="Times New Roman"/>
                <w:b/>
                <w:sz w:val="24"/>
                <w:szCs w:val="24"/>
              </w:rPr>
            </w:pPr>
            <w:r w:rsidRPr="00926D41">
              <w:rPr>
                <w:rFonts w:ascii="Times New Roman" w:eastAsia="Arial" w:hAnsi="Times New Roman" w:cs="Times New Roman"/>
                <w:b/>
                <w:sz w:val="24"/>
                <w:szCs w:val="24"/>
              </w:rPr>
              <w:t>No escopo / fora do escopo</w:t>
            </w:r>
          </w:p>
        </w:tc>
      </w:tr>
      <w:tr w:rsidR="006F0413" w:rsidRPr="00EF5B93" w14:paraId="42EC8008" w14:textId="77777777" w:rsidTr="00FF3A21">
        <w:trPr>
          <w:trHeight w:val="2580"/>
        </w:trPr>
        <w:tc>
          <w:tcPr>
            <w:tcW w:w="9720" w:type="dxa"/>
            <w:tcBorders>
              <w:top w:val="single" w:sz="29" w:space="0" w:color="FFFFFF"/>
              <w:left w:val="single" w:sz="4" w:space="0" w:color="999999"/>
              <w:bottom w:val="single" w:sz="4" w:space="0" w:color="999999"/>
              <w:right w:val="single" w:sz="4" w:space="0" w:color="999999"/>
            </w:tcBorders>
          </w:tcPr>
          <w:p w14:paraId="56EDCD47" w14:textId="7D082814" w:rsidR="006F0413" w:rsidRPr="006F0413" w:rsidRDefault="00926D41" w:rsidP="006F0413">
            <w:pPr>
              <w:spacing w:after="43" w:line="360" w:lineRule="auto"/>
              <w:rPr>
                <w:rFonts w:ascii="Times New Roman" w:hAnsi="Times New Roman" w:cs="Times New Roman"/>
                <w:sz w:val="24"/>
                <w:szCs w:val="24"/>
              </w:rPr>
            </w:pPr>
            <w:r w:rsidRPr="00926D41">
              <w:rPr>
                <w:rFonts w:ascii="Times New Roman" w:eastAsia="Arial" w:hAnsi="Times New Roman" w:cs="Times New Roman"/>
                <w:b/>
                <w:sz w:val="24"/>
                <w:szCs w:val="24"/>
              </w:rPr>
              <w:lastRenderedPageBreak/>
              <w:t>No escopo</w:t>
            </w:r>
            <w:r w:rsidR="006F0413" w:rsidRPr="006F0413">
              <w:rPr>
                <w:rFonts w:ascii="Times New Roman" w:eastAsia="Arial" w:hAnsi="Times New Roman" w:cs="Times New Roman"/>
                <w:sz w:val="24"/>
                <w:szCs w:val="24"/>
              </w:rPr>
              <w:t xml:space="preserve">: </w:t>
            </w:r>
          </w:p>
          <w:p w14:paraId="34A35C06" w14:textId="77777777" w:rsidR="00926D41" w:rsidRPr="00A215E5" w:rsidRDefault="00926D41" w:rsidP="00926D41">
            <w:pPr>
              <w:pStyle w:val="NormalWeb"/>
              <w:numPr>
                <w:ilvl w:val="0"/>
                <w:numId w:val="8"/>
              </w:numPr>
              <w:shd w:val="clear" w:color="auto" w:fill="FFFFFF"/>
              <w:spacing w:line="360" w:lineRule="auto"/>
              <w:jc w:val="both"/>
              <w:rPr>
                <w:rFonts w:ascii="Times New Roman" w:hAnsi="Times New Roman"/>
                <w:sz w:val="24"/>
                <w:szCs w:val="24"/>
                <w:lang w:val="pt-PT"/>
              </w:rPr>
            </w:pPr>
            <w:r w:rsidRPr="00A215E5">
              <w:rPr>
                <w:rFonts w:ascii="Times New Roman" w:hAnsi="Times New Roman"/>
                <w:sz w:val="24"/>
                <w:szCs w:val="24"/>
                <w:shd w:val="clear" w:color="auto" w:fill="FFFFFF"/>
                <w:lang w:val="pt-PT"/>
              </w:rPr>
              <w:t>registo de bens;</w:t>
            </w:r>
          </w:p>
          <w:p w14:paraId="7A0E2EF0" w14:textId="77777777" w:rsidR="00926D41" w:rsidRPr="00A215E5" w:rsidRDefault="00926D41" w:rsidP="00926D41">
            <w:pPr>
              <w:pStyle w:val="NormalWeb"/>
              <w:numPr>
                <w:ilvl w:val="0"/>
                <w:numId w:val="8"/>
              </w:numPr>
              <w:shd w:val="clear" w:color="auto" w:fill="FFFFFF"/>
              <w:spacing w:line="360" w:lineRule="auto"/>
              <w:jc w:val="both"/>
              <w:rPr>
                <w:rFonts w:ascii="Times New Roman" w:hAnsi="Times New Roman"/>
                <w:sz w:val="24"/>
                <w:szCs w:val="24"/>
                <w:lang w:val="pt-PT"/>
              </w:rPr>
            </w:pPr>
            <w:r w:rsidRPr="00A215E5">
              <w:rPr>
                <w:rFonts w:ascii="Times New Roman" w:hAnsi="Times New Roman"/>
                <w:sz w:val="24"/>
                <w:szCs w:val="24"/>
                <w:shd w:val="clear" w:color="auto" w:fill="FFFFFF"/>
                <w:lang w:val="pt-PT"/>
              </w:rPr>
              <w:t>transferência de bens;</w:t>
            </w:r>
          </w:p>
          <w:p w14:paraId="0D2BA873" w14:textId="77777777" w:rsidR="00926D41" w:rsidRPr="00A215E5" w:rsidRDefault="00EF5B93" w:rsidP="00926D41">
            <w:pPr>
              <w:pStyle w:val="NormalWeb"/>
              <w:numPr>
                <w:ilvl w:val="0"/>
                <w:numId w:val="8"/>
              </w:numPr>
              <w:shd w:val="clear" w:color="auto" w:fill="FFFFFF"/>
              <w:spacing w:line="360" w:lineRule="auto"/>
              <w:jc w:val="both"/>
              <w:rPr>
                <w:rFonts w:ascii="Times New Roman" w:hAnsi="Times New Roman"/>
                <w:sz w:val="24"/>
                <w:szCs w:val="24"/>
                <w:lang w:val="pt-PT"/>
              </w:rPr>
            </w:pPr>
            <w:r>
              <w:rPr>
                <w:rFonts w:ascii="Times New Roman" w:hAnsi="Times New Roman"/>
                <w:sz w:val="24"/>
                <w:szCs w:val="24"/>
                <w:shd w:val="clear" w:color="auto" w:fill="FFFFFF"/>
                <w:lang w:val="pt-PT"/>
              </w:rPr>
              <w:t>entrega de bens</w:t>
            </w:r>
          </w:p>
          <w:p w14:paraId="5EE9EF9C" w14:textId="3DA15714" w:rsidR="00926D41" w:rsidRPr="00EF5B93" w:rsidRDefault="00926D41" w:rsidP="00926D41">
            <w:pPr>
              <w:pStyle w:val="NormalWeb"/>
              <w:numPr>
                <w:ilvl w:val="0"/>
                <w:numId w:val="8"/>
              </w:numPr>
              <w:shd w:val="clear" w:color="auto" w:fill="FFFFFF"/>
              <w:spacing w:line="360" w:lineRule="auto"/>
              <w:jc w:val="both"/>
              <w:rPr>
                <w:rFonts w:ascii="Times New Roman" w:hAnsi="Times New Roman"/>
                <w:sz w:val="24"/>
                <w:szCs w:val="24"/>
                <w:lang w:val="pt-PT"/>
              </w:rPr>
            </w:pPr>
            <w:r w:rsidRPr="00A215E5">
              <w:rPr>
                <w:rFonts w:ascii="Times New Roman" w:hAnsi="Times New Roman"/>
                <w:sz w:val="24"/>
                <w:szCs w:val="24"/>
                <w:shd w:val="clear" w:color="auto" w:fill="FFFFFF"/>
                <w:lang w:val="pt-PT"/>
              </w:rPr>
              <w:t>pesquisas. </w:t>
            </w:r>
          </w:p>
          <w:p w14:paraId="7196723B" w14:textId="4FFC1A39" w:rsidR="00EF5B93" w:rsidRPr="00A215E5" w:rsidRDefault="00EF5B93" w:rsidP="00926D41">
            <w:pPr>
              <w:pStyle w:val="NormalWeb"/>
              <w:numPr>
                <w:ilvl w:val="0"/>
                <w:numId w:val="8"/>
              </w:numPr>
              <w:shd w:val="clear" w:color="auto" w:fill="FFFFFF"/>
              <w:spacing w:line="360" w:lineRule="auto"/>
              <w:jc w:val="both"/>
              <w:rPr>
                <w:rFonts w:ascii="Times New Roman" w:hAnsi="Times New Roman"/>
                <w:sz w:val="24"/>
                <w:szCs w:val="24"/>
                <w:lang w:val="pt-PT"/>
              </w:rPr>
            </w:pPr>
            <w:r>
              <w:rPr>
                <w:rFonts w:ascii="Times New Roman" w:hAnsi="Times New Roman"/>
                <w:sz w:val="24"/>
                <w:szCs w:val="24"/>
                <w:lang w:val="pt-PT"/>
              </w:rPr>
              <w:t>relatórios</w:t>
            </w:r>
          </w:p>
          <w:p w14:paraId="06181869" w14:textId="1605FDE0" w:rsidR="006F0413" w:rsidRPr="006F0413" w:rsidRDefault="00926D41" w:rsidP="006F0413">
            <w:pPr>
              <w:spacing w:after="46" w:line="360" w:lineRule="auto"/>
              <w:rPr>
                <w:rFonts w:ascii="Times New Roman" w:hAnsi="Times New Roman" w:cs="Times New Roman"/>
                <w:sz w:val="24"/>
                <w:szCs w:val="24"/>
              </w:rPr>
            </w:pPr>
            <w:r>
              <w:rPr>
                <w:rFonts w:ascii="Times New Roman" w:eastAsia="Arial" w:hAnsi="Times New Roman" w:cs="Times New Roman"/>
                <w:b/>
                <w:sz w:val="24"/>
                <w:szCs w:val="24"/>
              </w:rPr>
              <w:t>F</w:t>
            </w:r>
            <w:r w:rsidRPr="00926D41">
              <w:rPr>
                <w:rFonts w:ascii="Times New Roman" w:eastAsia="Arial" w:hAnsi="Times New Roman" w:cs="Times New Roman"/>
                <w:b/>
                <w:sz w:val="24"/>
                <w:szCs w:val="24"/>
              </w:rPr>
              <w:t>ora do escopo</w:t>
            </w:r>
            <w:r w:rsidR="006F0413" w:rsidRPr="006F0413">
              <w:rPr>
                <w:rFonts w:ascii="Times New Roman" w:eastAsia="Arial" w:hAnsi="Times New Roman" w:cs="Times New Roman"/>
                <w:sz w:val="24"/>
                <w:szCs w:val="24"/>
              </w:rPr>
              <w:t xml:space="preserve">: </w:t>
            </w:r>
          </w:p>
          <w:p w14:paraId="299B3928" w14:textId="21E81761" w:rsidR="006F0413" w:rsidRPr="00EF5B93" w:rsidRDefault="00EF5B93" w:rsidP="00EF5B93">
            <w:pPr>
              <w:numPr>
                <w:ilvl w:val="0"/>
                <w:numId w:val="1"/>
              </w:numPr>
              <w:spacing w:after="57" w:line="360" w:lineRule="auto"/>
              <w:ind w:hanging="360"/>
              <w:rPr>
                <w:rFonts w:ascii="Times New Roman" w:hAnsi="Times New Roman" w:cs="Times New Roman"/>
                <w:sz w:val="24"/>
                <w:szCs w:val="24"/>
              </w:rPr>
            </w:pPr>
            <w:del w:id="0" w:author="Carlos Alberto Junior Massavanhane" w:date="2019-04-09T18:25:00Z">
              <w:r w:rsidRPr="00EF5B93" w:rsidDel="002A7271">
                <w:rPr>
                  <w:rFonts w:ascii="Times New Roman" w:eastAsia="Arial" w:hAnsi="Times New Roman" w:cs="Times New Roman"/>
                  <w:sz w:val="24"/>
                  <w:szCs w:val="24"/>
                </w:rPr>
                <w:delText xml:space="preserve">A entrega dos </w:delText>
              </w:r>
              <w:r w:rsidDel="002A7271">
                <w:rPr>
                  <w:rFonts w:ascii="Times New Roman" w:eastAsia="Arial" w:hAnsi="Times New Roman" w:cs="Times New Roman"/>
                  <w:sz w:val="24"/>
                  <w:szCs w:val="24"/>
                </w:rPr>
                <w:delText>bens</w:delText>
              </w:r>
              <w:r w:rsidRPr="00EF5B93" w:rsidDel="002A7271">
                <w:rPr>
                  <w:rFonts w:ascii="Times New Roman" w:eastAsia="Arial" w:hAnsi="Times New Roman" w:cs="Times New Roman"/>
                  <w:sz w:val="24"/>
                  <w:szCs w:val="24"/>
                </w:rPr>
                <w:delText xml:space="preserve"> não estra disponível  durante esta fase</w:delText>
              </w:r>
              <w:r w:rsidR="006F0413" w:rsidRPr="00EF5B93" w:rsidDel="002A7271">
                <w:rPr>
                  <w:rFonts w:ascii="Times New Roman" w:eastAsia="Arial" w:hAnsi="Times New Roman" w:cs="Times New Roman"/>
                  <w:sz w:val="24"/>
                  <w:szCs w:val="24"/>
                </w:rPr>
                <w:delText xml:space="preserve"> </w:delText>
              </w:r>
            </w:del>
          </w:p>
        </w:tc>
      </w:tr>
      <w:tr w:rsidR="006F0413" w:rsidRPr="006F0413" w14:paraId="2DDA0EED" w14:textId="77777777" w:rsidTr="00FF3A21">
        <w:trPr>
          <w:trHeight w:val="365"/>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05F89E35" w14:textId="0AC99243" w:rsidR="006F0413" w:rsidRPr="00154272" w:rsidRDefault="00EF5B93" w:rsidP="00EF5B93">
            <w:pPr>
              <w:spacing w:line="360" w:lineRule="auto"/>
              <w:rPr>
                <w:rFonts w:ascii="Times New Roman" w:hAnsi="Times New Roman" w:cs="Times New Roman"/>
                <w:b/>
                <w:sz w:val="24"/>
                <w:szCs w:val="24"/>
              </w:rPr>
            </w:pPr>
            <w:r w:rsidRPr="00154272">
              <w:rPr>
                <w:rFonts w:ascii="Times New Roman" w:eastAsia="Arial" w:hAnsi="Times New Roman" w:cs="Times New Roman"/>
                <w:b/>
                <w:sz w:val="24"/>
                <w:szCs w:val="24"/>
              </w:rPr>
              <w:t>Entregáveis</w:t>
            </w:r>
          </w:p>
        </w:tc>
      </w:tr>
      <w:tr w:rsidR="006F0413" w:rsidRPr="00EF5B93" w14:paraId="2216572F" w14:textId="77777777" w:rsidTr="00FF3A21">
        <w:trPr>
          <w:trHeight w:val="3053"/>
        </w:trPr>
        <w:tc>
          <w:tcPr>
            <w:tcW w:w="9720" w:type="dxa"/>
            <w:tcBorders>
              <w:top w:val="single" w:sz="29" w:space="0" w:color="FFFFFF"/>
              <w:left w:val="single" w:sz="4" w:space="0" w:color="999999"/>
              <w:bottom w:val="single" w:sz="4" w:space="0" w:color="999999"/>
              <w:right w:val="single" w:sz="4" w:space="0" w:color="999999"/>
            </w:tcBorders>
          </w:tcPr>
          <w:p w14:paraId="06716EDE" w14:textId="77777777" w:rsidR="00EF5B93" w:rsidRPr="00EF5B93" w:rsidRDefault="00EF5B93" w:rsidP="00EF5B93">
            <w:pPr>
              <w:pStyle w:val="PargrafodaLista"/>
              <w:numPr>
                <w:ilvl w:val="0"/>
                <w:numId w:val="9"/>
              </w:numPr>
              <w:spacing w:line="360" w:lineRule="auto"/>
              <w:rPr>
                <w:rFonts w:ascii="Times New Roman" w:hAnsi="Times New Roman" w:cs="Times New Roman"/>
                <w:sz w:val="24"/>
                <w:szCs w:val="24"/>
              </w:rPr>
            </w:pPr>
            <w:r w:rsidRPr="00EF5B93">
              <w:rPr>
                <w:rFonts w:ascii="Times New Roman" w:eastAsia="Arial" w:hAnsi="Times New Roman" w:cs="Times New Roman"/>
                <w:sz w:val="24"/>
                <w:szCs w:val="24"/>
              </w:rPr>
              <w:t>Um in</w:t>
            </w:r>
            <w:r>
              <w:rPr>
                <w:rFonts w:ascii="Times New Roman" w:eastAsia="Arial" w:hAnsi="Times New Roman" w:cs="Times New Roman"/>
                <w:sz w:val="24"/>
                <w:szCs w:val="24"/>
              </w:rPr>
              <w:t>ventário de dados que inclui numero aproximado de documentos perdidos em certas instituições num certo período;</w:t>
            </w:r>
          </w:p>
          <w:p w14:paraId="2D1E2EFE" w14:textId="76F550D2" w:rsidR="00EF5B93" w:rsidRPr="00EF5B93" w:rsidRDefault="00EF5B93" w:rsidP="00EF5B93">
            <w:pPr>
              <w:pStyle w:val="PargrafodaLista"/>
              <w:numPr>
                <w:ilvl w:val="0"/>
                <w:numId w:val="9"/>
              </w:numPr>
              <w:spacing w:line="360" w:lineRule="auto"/>
              <w:rPr>
                <w:rFonts w:ascii="Times New Roman" w:hAnsi="Times New Roman" w:cs="Times New Roman"/>
                <w:sz w:val="24"/>
                <w:szCs w:val="24"/>
              </w:rPr>
            </w:pPr>
            <w:r>
              <w:rPr>
                <w:rFonts w:ascii="Times New Roman" w:eastAsia="Arial" w:hAnsi="Times New Roman" w:cs="Times New Roman"/>
                <w:sz w:val="24"/>
                <w:szCs w:val="24"/>
              </w:rPr>
              <w:t>Cronograma de atividades</w:t>
            </w:r>
          </w:p>
          <w:p w14:paraId="497AA7CD" w14:textId="4D55CB2B" w:rsidR="00EF5B93" w:rsidRPr="00EF5B93" w:rsidRDefault="00EF5B93" w:rsidP="00EF5B93">
            <w:pPr>
              <w:pStyle w:val="PargrafodaLista"/>
              <w:numPr>
                <w:ilvl w:val="0"/>
                <w:numId w:val="9"/>
              </w:numPr>
              <w:spacing w:line="360" w:lineRule="auto"/>
              <w:rPr>
                <w:rFonts w:ascii="Times New Roman" w:hAnsi="Times New Roman" w:cs="Times New Roman"/>
                <w:sz w:val="24"/>
                <w:szCs w:val="24"/>
              </w:rPr>
            </w:pPr>
            <w:r>
              <w:rPr>
                <w:rFonts w:ascii="Times New Roman" w:eastAsia="Arial" w:hAnsi="Times New Roman" w:cs="Times New Roman"/>
                <w:sz w:val="24"/>
                <w:szCs w:val="24"/>
              </w:rPr>
              <w:t>Termos de referência</w:t>
            </w:r>
          </w:p>
          <w:p w14:paraId="52870D4E" w14:textId="1C07BDAE" w:rsidR="006F0413" w:rsidRPr="00EF5B93" w:rsidRDefault="00EF5B93" w:rsidP="00EF5B93">
            <w:pPr>
              <w:pStyle w:val="PargrafodaLista"/>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Módulos de registo e listagem</w:t>
            </w:r>
          </w:p>
        </w:tc>
      </w:tr>
      <w:tr w:rsidR="006F0413" w:rsidRPr="006F0413" w14:paraId="0BEAF504" w14:textId="77777777" w:rsidTr="00FF3A21">
        <w:trPr>
          <w:trHeight w:val="364"/>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4E1B647D" w14:textId="4026EB83" w:rsidR="006F0413" w:rsidRPr="00154272" w:rsidRDefault="00154272" w:rsidP="006F0413">
            <w:pPr>
              <w:spacing w:line="360" w:lineRule="auto"/>
              <w:rPr>
                <w:rFonts w:ascii="Times New Roman" w:hAnsi="Times New Roman" w:cs="Times New Roman"/>
                <w:b/>
                <w:sz w:val="24"/>
                <w:szCs w:val="24"/>
              </w:rPr>
            </w:pPr>
            <w:r w:rsidRPr="00154272">
              <w:rPr>
                <w:rFonts w:ascii="Times New Roman" w:eastAsia="Arial" w:hAnsi="Times New Roman" w:cs="Times New Roman"/>
                <w:b/>
                <w:sz w:val="24"/>
                <w:szCs w:val="24"/>
              </w:rPr>
              <w:t>Suposições do projeto</w:t>
            </w:r>
          </w:p>
        </w:tc>
      </w:tr>
      <w:tr w:rsidR="006F0413" w:rsidRPr="00154272" w14:paraId="379990E2" w14:textId="77777777" w:rsidTr="00FF3A21">
        <w:trPr>
          <w:trHeight w:val="1189"/>
        </w:trPr>
        <w:tc>
          <w:tcPr>
            <w:tcW w:w="9720" w:type="dxa"/>
            <w:tcBorders>
              <w:top w:val="single" w:sz="29" w:space="0" w:color="FFFFFF"/>
              <w:left w:val="single" w:sz="4" w:space="0" w:color="999999"/>
              <w:bottom w:val="single" w:sz="4" w:space="0" w:color="999999"/>
              <w:right w:val="single" w:sz="4" w:space="0" w:color="999999"/>
            </w:tcBorders>
          </w:tcPr>
          <w:p w14:paraId="161D056B" w14:textId="2771131E" w:rsidR="00154272" w:rsidRPr="00154272" w:rsidRDefault="00154272" w:rsidP="00154272">
            <w:pPr>
              <w:pStyle w:val="PargrafodaLista"/>
              <w:numPr>
                <w:ilvl w:val="0"/>
                <w:numId w:val="10"/>
              </w:numPr>
              <w:spacing w:after="49" w:line="360" w:lineRule="auto"/>
              <w:rPr>
                <w:rFonts w:ascii="Times New Roman" w:eastAsia="Arial" w:hAnsi="Times New Roman" w:cs="Times New Roman"/>
                <w:sz w:val="24"/>
                <w:szCs w:val="24"/>
              </w:rPr>
            </w:pPr>
            <w:r w:rsidRPr="00154272">
              <w:rPr>
                <w:rFonts w:ascii="Times New Roman" w:eastAsia="Arial" w:hAnsi="Times New Roman" w:cs="Times New Roman"/>
                <w:sz w:val="24"/>
                <w:szCs w:val="24"/>
              </w:rPr>
              <w:t>A pr</w:t>
            </w:r>
            <w:r>
              <w:rPr>
                <w:rFonts w:ascii="Times New Roman" w:eastAsia="Arial" w:hAnsi="Times New Roman" w:cs="Times New Roman"/>
                <w:sz w:val="24"/>
                <w:szCs w:val="24"/>
              </w:rPr>
              <w:t>eparação e o desenvolvimento do kuma</w:t>
            </w:r>
            <w:r w:rsidRPr="00154272">
              <w:rPr>
                <w:rFonts w:ascii="Times New Roman" w:eastAsia="Arial" w:hAnsi="Times New Roman" w:cs="Times New Roman"/>
                <w:sz w:val="24"/>
                <w:szCs w:val="24"/>
              </w:rPr>
              <w:t xml:space="preserve"> serão completados pelo grupo </w:t>
            </w:r>
            <w:r>
              <w:rPr>
                <w:rFonts w:ascii="Times New Roman" w:eastAsia="Arial" w:hAnsi="Times New Roman" w:cs="Times New Roman"/>
                <w:sz w:val="24"/>
                <w:szCs w:val="24"/>
              </w:rPr>
              <w:t>técnico</w:t>
            </w:r>
          </w:p>
          <w:p w14:paraId="237FD2BF" w14:textId="77777777" w:rsidR="006F0413" w:rsidRPr="002A7271" w:rsidRDefault="00154272" w:rsidP="00B85960">
            <w:pPr>
              <w:pStyle w:val="PargrafodaLista"/>
              <w:numPr>
                <w:ilvl w:val="0"/>
                <w:numId w:val="10"/>
              </w:numPr>
              <w:spacing w:line="360" w:lineRule="auto"/>
              <w:rPr>
                <w:ins w:id="1" w:author="Carlos Alberto Junior Massavanhane" w:date="2019-04-09T18:27:00Z"/>
                <w:rFonts w:ascii="Times New Roman" w:hAnsi="Times New Roman" w:cs="Times New Roman"/>
                <w:sz w:val="24"/>
                <w:szCs w:val="24"/>
                <w:rPrChange w:id="2" w:author="Carlos Alberto Junior Massavanhane" w:date="2019-04-09T18:27:00Z">
                  <w:rPr>
                    <w:ins w:id="3" w:author="Carlos Alberto Junior Massavanhane" w:date="2019-04-09T18:27:00Z"/>
                    <w:rFonts w:ascii="Times New Roman" w:eastAsia="Arial" w:hAnsi="Times New Roman" w:cs="Times New Roman"/>
                    <w:sz w:val="24"/>
                    <w:szCs w:val="24"/>
                  </w:rPr>
                </w:rPrChange>
              </w:rPr>
            </w:pPr>
            <w:r w:rsidRPr="00154272">
              <w:rPr>
                <w:rFonts w:ascii="Times New Roman" w:eastAsia="Arial" w:hAnsi="Times New Roman" w:cs="Times New Roman"/>
                <w:sz w:val="24"/>
                <w:szCs w:val="24"/>
              </w:rPr>
              <w:t xml:space="preserve">O Programador do </w:t>
            </w:r>
            <w:r>
              <w:rPr>
                <w:rFonts w:ascii="Times New Roman" w:eastAsia="Arial" w:hAnsi="Times New Roman" w:cs="Times New Roman"/>
                <w:sz w:val="24"/>
                <w:szCs w:val="24"/>
              </w:rPr>
              <w:t>kuma</w:t>
            </w:r>
            <w:r w:rsidRPr="00154272">
              <w:rPr>
                <w:rFonts w:ascii="Times New Roman" w:eastAsia="Arial" w:hAnsi="Times New Roman" w:cs="Times New Roman"/>
                <w:sz w:val="24"/>
                <w:szCs w:val="24"/>
              </w:rPr>
              <w:t xml:space="preserve"> estará disponível</w:t>
            </w:r>
            <w:r w:rsidR="00B85960">
              <w:rPr>
                <w:rFonts w:ascii="Times New Roman" w:eastAsia="Arial" w:hAnsi="Times New Roman" w:cs="Times New Roman"/>
                <w:sz w:val="24"/>
                <w:szCs w:val="24"/>
              </w:rPr>
              <w:t xml:space="preserve"> para perguntas para o grupo intermediário e facilitador</w:t>
            </w:r>
          </w:p>
          <w:p w14:paraId="5D8AF9AF" w14:textId="0C36ECE1" w:rsidR="002A7271" w:rsidRPr="00154272" w:rsidRDefault="002A7271" w:rsidP="00B85960">
            <w:pPr>
              <w:pStyle w:val="PargrafodaLista"/>
              <w:numPr>
                <w:ilvl w:val="0"/>
                <w:numId w:val="10"/>
              </w:numPr>
              <w:spacing w:line="360" w:lineRule="auto"/>
              <w:rPr>
                <w:rFonts w:ascii="Times New Roman" w:hAnsi="Times New Roman" w:cs="Times New Roman"/>
                <w:sz w:val="24"/>
                <w:szCs w:val="24"/>
              </w:rPr>
            </w:pPr>
            <w:ins w:id="4" w:author="Carlos Alberto Junior Massavanhane" w:date="2019-04-09T18:27:00Z">
              <w:r>
                <w:rPr>
                  <w:rFonts w:ascii="Times New Roman" w:hAnsi="Times New Roman" w:cs="Times New Roman"/>
                  <w:sz w:val="24"/>
                  <w:szCs w:val="24"/>
                </w:rPr>
                <w:t>Pesquisar actuais plataformas locais e não só que fazem o mesmo serviço</w:t>
              </w:r>
            </w:ins>
          </w:p>
        </w:tc>
      </w:tr>
      <w:tr w:rsidR="006F0413" w:rsidRPr="006F0413" w14:paraId="5D41A7BE" w14:textId="77777777" w:rsidTr="00FF3A21">
        <w:trPr>
          <w:trHeight w:val="364"/>
        </w:trPr>
        <w:tc>
          <w:tcPr>
            <w:tcW w:w="9720" w:type="dxa"/>
            <w:tcBorders>
              <w:top w:val="single" w:sz="4" w:space="0" w:color="999999"/>
              <w:left w:val="single" w:sz="4" w:space="0" w:color="999999"/>
              <w:bottom w:val="single" w:sz="29" w:space="0" w:color="FFFFFF"/>
              <w:right w:val="single" w:sz="4" w:space="0" w:color="999999"/>
            </w:tcBorders>
            <w:shd w:val="clear" w:color="auto" w:fill="E6E6E6"/>
          </w:tcPr>
          <w:p w14:paraId="1957ED92" w14:textId="35806B91" w:rsidR="006F0413" w:rsidRPr="00B85960" w:rsidRDefault="00B85960" w:rsidP="006F0413">
            <w:pPr>
              <w:spacing w:line="360" w:lineRule="auto"/>
              <w:rPr>
                <w:rFonts w:ascii="Times New Roman" w:hAnsi="Times New Roman" w:cs="Times New Roman"/>
                <w:b/>
                <w:sz w:val="24"/>
                <w:szCs w:val="24"/>
              </w:rPr>
            </w:pPr>
            <w:r w:rsidRPr="00B85960">
              <w:rPr>
                <w:rFonts w:ascii="Times New Roman" w:eastAsia="Arial" w:hAnsi="Times New Roman" w:cs="Times New Roman"/>
                <w:b/>
                <w:sz w:val="24"/>
                <w:szCs w:val="24"/>
              </w:rPr>
              <w:t>Riscos e Dependências</w:t>
            </w:r>
          </w:p>
        </w:tc>
      </w:tr>
      <w:tr w:rsidR="006F0413" w:rsidRPr="00B85960" w14:paraId="1B8C686A" w14:textId="77777777" w:rsidTr="00FF3A21">
        <w:trPr>
          <w:trHeight w:val="1197"/>
        </w:trPr>
        <w:tc>
          <w:tcPr>
            <w:tcW w:w="9720" w:type="dxa"/>
            <w:tcBorders>
              <w:top w:val="single" w:sz="29" w:space="0" w:color="FFFFFF"/>
              <w:left w:val="single" w:sz="4" w:space="0" w:color="999999"/>
              <w:bottom w:val="single" w:sz="4" w:space="0" w:color="999999"/>
              <w:right w:val="single" w:sz="4" w:space="0" w:color="999999"/>
            </w:tcBorders>
          </w:tcPr>
          <w:p w14:paraId="69A9D061" w14:textId="578E68DD" w:rsidR="00B85960" w:rsidRPr="00B85960" w:rsidRDefault="00B85960" w:rsidP="00B85960">
            <w:pPr>
              <w:pStyle w:val="PargrafodaLista"/>
              <w:numPr>
                <w:ilvl w:val="0"/>
                <w:numId w:val="11"/>
              </w:numPr>
              <w:spacing w:after="80" w:line="360" w:lineRule="auto"/>
              <w:rPr>
                <w:rFonts w:ascii="Times New Roman" w:eastAsia="Arial" w:hAnsi="Times New Roman" w:cs="Times New Roman"/>
                <w:sz w:val="24"/>
                <w:szCs w:val="24"/>
              </w:rPr>
            </w:pPr>
            <w:r w:rsidRPr="00B85960">
              <w:rPr>
                <w:rFonts w:ascii="Times New Roman" w:eastAsia="Arial" w:hAnsi="Times New Roman" w:cs="Times New Roman"/>
                <w:sz w:val="24"/>
                <w:szCs w:val="24"/>
              </w:rPr>
              <w:t>Falta de recursos ou disponibilidade de recursos.</w:t>
            </w:r>
          </w:p>
          <w:p w14:paraId="32ABFBEC" w14:textId="7CEAA9DF" w:rsidR="00B85960" w:rsidRPr="00B85960" w:rsidRDefault="00B85960" w:rsidP="00B85960">
            <w:pPr>
              <w:pStyle w:val="PargrafodaLista"/>
              <w:numPr>
                <w:ilvl w:val="0"/>
                <w:numId w:val="11"/>
              </w:numPr>
              <w:spacing w:after="8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Escopos não </w:t>
            </w:r>
            <w:r w:rsidRPr="00B85960">
              <w:rPr>
                <w:rFonts w:ascii="Times New Roman" w:eastAsia="Arial" w:hAnsi="Times New Roman" w:cs="Times New Roman"/>
                <w:sz w:val="24"/>
                <w:szCs w:val="24"/>
              </w:rPr>
              <w:t>"predefinidos".</w:t>
            </w:r>
          </w:p>
          <w:p w14:paraId="03E24C0E" w14:textId="2ACF3973" w:rsidR="006F0413" w:rsidRPr="00B85960" w:rsidRDefault="00B85960" w:rsidP="00B85960">
            <w:pPr>
              <w:pStyle w:val="PargrafodaLista"/>
              <w:numPr>
                <w:ilvl w:val="0"/>
                <w:numId w:val="11"/>
              </w:numPr>
              <w:spacing w:line="360" w:lineRule="auto"/>
              <w:rPr>
                <w:rFonts w:ascii="Times New Roman" w:hAnsi="Times New Roman" w:cs="Times New Roman"/>
                <w:sz w:val="24"/>
                <w:szCs w:val="24"/>
              </w:rPr>
            </w:pPr>
            <w:r w:rsidRPr="00B85960">
              <w:rPr>
                <w:rFonts w:ascii="Times New Roman" w:eastAsia="Arial" w:hAnsi="Times New Roman" w:cs="Times New Roman"/>
                <w:sz w:val="24"/>
                <w:szCs w:val="24"/>
              </w:rPr>
              <w:t xml:space="preserve">O Especialista em Matéria de Serviço (SME) é fundamental para o </w:t>
            </w:r>
            <w:r>
              <w:rPr>
                <w:rFonts w:ascii="Times New Roman" w:eastAsia="Arial" w:hAnsi="Times New Roman" w:cs="Times New Roman"/>
                <w:sz w:val="24"/>
                <w:szCs w:val="24"/>
              </w:rPr>
              <w:t>avanço do trabalho do grupo técnico</w:t>
            </w:r>
            <w:r w:rsidRPr="00B85960">
              <w:rPr>
                <w:rFonts w:ascii="Times New Roman" w:eastAsia="Arial" w:hAnsi="Times New Roman" w:cs="Times New Roman"/>
                <w:sz w:val="24"/>
                <w:szCs w:val="24"/>
              </w:rPr>
              <w:t>.</w:t>
            </w:r>
          </w:p>
        </w:tc>
      </w:tr>
    </w:tbl>
    <w:p w14:paraId="748E6E3D" w14:textId="77777777" w:rsidR="006F0413" w:rsidRPr="00B85960" w:rsidRDefault="006F0413" w:rsidP="006F0413">
      <w:pPr>
        <w:spacing w:line="360" w:lineRule="auto"/>
        <w:rPr>
          <w:rFonts w:ascii="Times New Roman" w:hAnsi="Times New Roman" w:cs="Times New Roman"/>
          <w:b/>
          <w:sz w:val="24"/>
          <w:szCs w:val="24"/>
        </w:rPr>
      </w:pPr>
    </w:p>
    <w:p w14:paraId="17282228" w14:textId="3C07E338" w:rsidR="006F0413" w:rsidRPr="00B85960" w:rsidRDefault="006F0413" w:rsidP="006F0413">
      <w:pPr>
        <w:spacing w:line="360" w:lineRule="auto"/>
        <w:jc w:val="right"/>
        <w:rPr>
          <w:rFonts w:ascii="Times New Roman" w:hAnsi="Times New Roman" w:cs="Times New Roman"/>
          <w:b/>
          <w:i/>
          <w:color w:val="002060"/>
          <w:sz w:val="24"/>
          <w:szCs w:val="24"/>
        </w:rPr>
      </w:pPr>
    </w:p>
    <w:tbl>
      <w:tblPr>
        <w:tblStyle w:val="TableGrid"/>
        <w:tblW w:w="9360" w:type="dxa"/>
        <w:tblInd w:w="1" w:type="dxa"/>
        <w:tblCellMar>
          <w:top w:w="88" w:type="dxa"/>
          <w:left w:w="71" w:type="dxa"/>
          <w:right w:w="114" w:type="dxa"/>
        </w:tblCellMar>
        <w:tblLook w:val="04A0" w:firstRow="1" w:lastRow="0" w:firstColumn="1" w:lastColumn="0" w:noHBand="0" w:noVBand="1"/>
      </w:tblPr>
      <w:tblGrid>
        <w:gridCol w:w="9360"/>
      </w:tblGrid>
      <w:tr w:rsidR="007624BD" w14:paraId="44244E5A" w14:textId="77777777" w:rsidTr="00FF3A21">
        <w:trPr>
          <w:trHeight w:val="365"/>
        </w:trPr>
        <w:tc>
          <w:tcPr>
            <w:tcW w:w="9360" w:type="dxa"/>
            <w:tcBorders>
              <w:top w:val="single" w:sz="4" w:space="0" w:color="999999"/>
              <w:left w:val="single" w:sz="4" w:space="0" w:color="999999"/>
              <w:bottom w:val="single" w:sz="29" w:space="0" w:color="FFFFFF"/>
              <w:right w:val="single" w:sz="4" w:space="0" w:color="999999"/>
            </w:tcBorders>
            <w:shd w:val="clear" w:color="auto" w:fill="E6E6E6"/>
          </w:tcPr>
          <w:p w14:paraId="3556205D" w14:textId="00135BB0" w:rsidR="007624BD" w:rsidRPr="007624BD" w:rsidRDefault="007624BD" w:rsidP="007624BD">
            <w:pPr>
              <w:spacing w:line="360" w:lineRule="auto"/>
              <w:jc w:val="both"/>
              <w:rPr>
                <w:rFonts w:ascii="Times New Roman" w:hAnsi="Times New Roman" w:cs="Times New Roman"/>
                <w:b/>
                <w:sz w:val="24"/>
                <w:szCs w:val="24"/>
              </w:rPr>
            </w:pPr>
            <w:r w:rsidRPr="007624BD">
              <w:rPr>
                <w:rFonts w:ascii="Times New Roman" w:eastAsia="Arial" w:hAnsi="Times New Roman" w:cs="Times New Roman"/>
                <w:b/>
                <w:sz w:val="24"/>
                <w:szCs w:val="24"/>
              </w:rPr>
              <w:t>Requisitos de recursos</w:t>
            </w:r>
          </w:p>
        </w:tc>
      </w:tr>
      <w:tr w:rsidR="007624BD" w:rsidRPr="00473C47" w14:paraId="08DA0981" w14:textId="77777777" w:rsidTr="00FF3A21">
        <w:trPr>
          <w:trHeight w:val="6535"/>
        </w:trPr>
        <w:tc>
          <w:tcPr>
            <w:tcW w:w="9360" w:type="dxa"/>
            <w:tcBorders>
              <w:top w:val="single" w:sz="29" w:space="0" w:color="FFFFFF"/>
              <w:left w:val="single" w:sz="4" w:space="0" w:color="999999"/>
              <w:bottom w:val="single" w:sz="4" w:space="0" w:color="999999"/>
              <w:right w:val="single" w:sz="4" w:space="0" w:color="999999"/>
            </w:tcBorders>
          </w:tcPr>
          <w:p w14:paraId="7AF11424" w14:textId="77777777" w:rsidR="00802DBD" w:rsidRPr="00802DBD" w:rsidRDefault="007624BD" w:rsidP="00802DBD">
            <w:pPr>
              <w:spacing w:line="360" w:lineRule="auto"/>
              <w:ind w:right="733"/>
              <w:jc w:val="both"/>
              <w:rPr>
                <w:rFonts w:ascii="Times New Roman" w:hAnsi="Times New Roman" w:cs="Times New Roman"/>
                <w:sz w:val="24"/>
                <w:szCs w:val="24"/>
              </w:rPr>
            </w:pPr>
            <w:r w:rsidRPr="00802DBD">
              <w:rPr>
                <w:rFonts w:ascii="Times New Roman" w:eastAsia="Arial" w:hAnsi="Times New Roman" w:cs="Times New Roman"/>
                <w:b/>
                <w:sz w:val="24"/>
                <w:szCs w:val="24"/>
              </w:rPr>
              <w:t>Pessoas</w:t>
            </w:r>
            <w:r w:rsidRPr="00802DBD">
              <w:rPr>
                <w:rFonts w:ascii="Times New Roman" w:eastAsia="Arial" w:hAnsi="Times New Roman" w:cs="Times New Roman"/>
                <w:sz w:val="24"/>
                <w:szCs w:val="24"/>
              </w:rPr>
              <w:t xml:space="preserve">: </w:t>
            </w:r>
          </w:p>
          <w:p w14:paraId="4553E393" w14:textId="77777777" w:rsidR="00E14246" w:rsidRPr="00E14246" w:rsidRDefault="00802DBD" w:rsidP="00802DBD">
            <w:pPr>
              <w:numPr>
                <w:ilvl w:val="0"/>
                <w:numId w:val="12"/>
              </w:numPr>
              <w:spacing w:line="360" w:lineRule="auto"/>
              <w:ind w:right="733" w:hanging="360"/>
              <w:jc w:val="both"/>
              <w:rPr>
                <w:rFonts w:ascii="Times New Roman" w:hAnsi="Times New Roman" w:cs="Times New Roman"/>
                <w:sz w:val="24"/>
                <w:szCs w:val="24"/>
              </w:rPr>
            </w:pPr>
            <w:r w:rsidRPr="00802DBD">
              <w:rPr>
                <w:rFonts w:ascii="Times New Roman" w:eastAsia="Arial" w:hAnsi="Times New Roman" w:cs="Times New Roman"/>
                <w:sz w:val="24"/>
                <w:szCs w:val="24"/>
              </w:rPr>
              <w:t>Gestor do projeto “facilitador”</w:t>
            </w:r>
            <w:r w:rsidR="00E14246">
              <w:rPr>
                <w:rFonts w:ascii="Times New Roman" w:eastAsia="Arial" w:hAnsi="Times New Roman" w:cs="Times New Roman"/>
                <w:sz w:val="24"/>
                <w:szCs w:val="24"/>
              </w:rPr>
              <w:t>;</w:t>
            </w:r>
          </w:p>
          <w:p w14:paraId="26F1B434" w14:textId="77777777" w:rsidR="00E14246" w:rsidRPr="00E14246" w:rsidRDefault="00E14246" w:rsidP="00802DBD">
            <w:pPr>
              <w:numPr>
                <w:ilvl w:val="0"/>
                <w:numId w:val="12"/>
              </w:numPr>
              <w:spacing w:line="360" w:lineRule="auto"/>
              <w:ind w:right="733" w:hanging="360"/>
              <w:jc w:val="both"/>
              <w:rPr>
                <w:rFonts w:ascii="Times New Roman" w:hAnsi="Times New Roman" w:cs="Times New Roman"/>
                <w:sz w:val="24"/>
                <w:szCs w:val="24"/>
              </w:rPr>
            </w:pPr>
            <w:r>
              <w:rPr>
                <w:rFonts w:ascii="Times New Roman" w:eastAsia="Arial" w:hAnsi="Times New Roman" w:cs="Times New Roman"/>
                <w:sz w:val="24"/>
                <w:szCs w:val="24"/>
              </w:rPr>
              <w:t>T</w:t>
            </w:r>
            <w:r w:rsidR="00802DBD">
              <w:rPr>
                <w:rFonts w:ascii="Times New Roman" w:eastAsia="Arial" w:hAnsi="Times New Roman" w:cs="Times New Roman"/>
                <w:sz w:val="24"/>
                <w:szCs w:val="24"/>
              </w:rPr>
              <w:t>écnicos</w:t>
            </w:r>
            <w:r>
              <w:rPr>
                <w:rFonts w:ascii="Times New Roman" w:eastAsia="Arial" w:hAnsi="Times New Roman" w:cs="Times New Roman"/>
                <w:sz w:val="24"/>
                <w:szCs w:val="24"/>
              </w:rPr>
              <w:t xml:space="preserve"> de TI</w:t>
            </w:r>
            <w:r w:rsidR="00802DBD">
              <w:rPr>
                <w:rFonts w:ascii="Times New Roman" w:eastAsia="Arial" w:hAnsi="Times New Roman" w:cs="Times New Roman"/>
                <w:sz w:val="24"/>
                <w:szCs w:val="24"/>
              </w:rPr>
              <w:t xml:space="preserve"> “desenvolvedores</w:t>
            </w:r>
            <w:r w:rsidR="00DE032E">
              <w:rPr>
                <w:rFonts w:ascii="Times New Roman" w:eastAsia="Arial" w:hAnsi="Times New Roman" w:cs="Times New Roman"/>
                <w:sz w:val="24"/>
                <w:szCs w:val="24"/>
              </w:rPr>
              <w:t xml:space="preserve"> e analistas</w:t>
            </w:r>
            <w:r w:rsidR="00802DBD">
              <w:rPr>
                <w:rFonts w:ascii="Times New Roman" w:eastAsia="Arial" w:hAnsi="Times New Roman" w:cs="Times New Roman"/>
                <w:sz w:val="24"/>
                <w:szCs w:val="24"/>
              </w:rPr>
              <w:t>”</w:t>
            </w:r>
            <w:r>
              <w:rPr>
                <w:rFonts w:ascii="Times New Roman" w:eastAsia="Arial" w:hAnsi="Times New Roman" w:cs="Times New Roman"/>
                <w:sz w:val="24"/>
                <w:szCs w:val="24"/>
              </w:rPr>
              <w:t>;</w:t>
            </w:r>
          </w:p>
          <w:p w14:paraId="7BC641EA" w14:textId="672BF352" w:rsidR="007624BD" w:rsidRPr="00802DBD" w:rsidRDefault="00E14246" w:rsidP="00802DBD">
            <w:pPr>
              <w:numPr>
                <w:ilvl w:val="0"/>
                <w:numId w:val="12"/>
              </w:numPr>
              <w:spacing w:line="360" w:lineRule="auto"/>
              <w:ind w:right="733" w:hanging="360"/>
              <w:jc w:val="both"/>
              <w:rPr>
                <w:rFonts w:ascii="Times New Roman" w:hAnsi="Times New Roman" w:cs="Times New Roman"/>
                <w:sz w:val="24"/>
                <w:szCs w:val="24"/>
              </w:rPr>
            </w:pPr>
            <w:r>
              <w:rPr>
                <w:rFonts w:ascii="Times New Roman" w:eastAsia="Arial" w:hAnsi="Times New Roman" w:cs="Times New Roman"/>
                <w:sz w:val="24"/>
                <w:szCs w:val="24"/>
              </w:rPr>
              <w:t>A</w:t>
            </w:r>
            <w:r w:rsidR="00802DBD">
              <w:rPr>
                <w:rFonts w:ascii="Times New Roman" w:eastAsia="Arial" w:hAnsi="Times New Roman" w:cs="Times New Roman"/>
                <w:sz w:val="24"/>
                <w:szCs w:val="24"/>
              </w:rPr>
              <w:t>gentes de campo</w:t>
            </w:r>
            <w:r>
              <w:rPr>
                <w:rFonts w:ascii="Times New Roman" w:eastAsia="Arial" w:hAnsi="Times New Roman" w:cs="Times New Roman"/>
                <w:sz w:val="24"/>
                <w:szCs w:val="24"/>
              </w:rPr>
              <w:t>;</w:t>
            </w:r>
          </w:p>
          <w:p w14:paraId="6E895A13" w14:textId="77777777" w:rsidR="00802DBD" w:rsidRDefault="00802DBD" w:rsidP="00802DBD">
            <w:pPr>
              <w:spacing w:after="54" w:line="360" w:lineRule="auto"/>
              <w:ind w:right="733"/>
              <w:jc w:val="both"/>
              <w:rPr>
                <w:rFonts w:ascii="Times New Roman" w:eastAsia="Arial" w:hAnsi="Times New Roman" w:cs="Times New Roman"/>
                <w:sz w:val="24"/>
                <w:szCs w:val="24"/>
                <w:lang w:val="en-US"/>
              </w:rPr>
            </w:pPr>
            <w:r w:rsidRPr="00802DBD">
              <w:rPr>
                <w:rFonts w:ascii="Times New Roman" w:eastAsia="Arial" w:hAnsi="Times New Roman" w:cs="Times New Roman"/>
                <w:b/>
                <w:sz w:val="24"/>
                <w:szCs w:val="24"/>
                <w:lang w:val="en-US"/>
              </w:rPr>
              <w:t>Tempo</w:t>
            </w:r>
            <w:r w:rsidR="007624BD" w:rsidRPr="00802DBD">
              <w:rPr>
                <w:rFonts w:ascii="Times New Roman" w:eastAsia="Arial" w:hAnsi="Times New Roman" w:cs="Times New Roman"/>
                <w:sz w:val="24"/>
                <w:szCs w:val="24"/>
                <w:lang w:val="en-US"/>
              </w:rPr>
              <w:t xml:space="preserve">: </w:t>
            </w:r>
          </w:p>
          <w:p w14:paraId="40B9FF8F" w14:textId="3D66E173" w:rsidR="00605E1D" w:rsidRDefault="00DE032E" w:rsidP="00DE032E">
            <w:pPr>
              <w:pStyle w:val="PargrafodaLista"/>
              <w:numPr>
                <w:ilvl w:val="0"/>
                <w:numId w:val="13"/>
              </w:numPr>
              <w:spacing w:after="54" w:line="360" w:lineRule="auto"/>
              <w:ind w:right="733"/>
              <w:jc w:val="both"/>
              <w:rPr>
                <w:rFonts w:ascii="Times New Roman" w:eastAsia="Arial" w:hAnsi="Times New Roman" w:cs="Times New Roman"/>
                <w:sz w:val="24"/>
                <w:szCs w:val="24"/>
              </w:rPr>
            </w:pPr>
            <w:r w:rsidRPr="00DE032E">
              <w:rPr>
                <w:rFonts w:ascii="Times New Roman" w:eastAsia="Arial" w:hAnsi="Times New Roman" w:cs="Times New Roman"/>
                <w:sz w:val="24"/>
                <w:szCs w:val="24"/>
              </w:rPr>
              <w:t xml:space="preserve">A estimativa inicial para a duração do Projeto de </w:t>
            </w:r>
            <w:r w:rsidRPr="00A215E5">
              <w:rPr>
                <w:rFonts w:ascii="Times New Roman" w:hAnsi="Times New Roman"/>
                <w:sz w:val="24"/>
                <w:szCs w:val="24"/>
              </w:rPr>
              <w:t>Sistema Integrado de Gestão de Perdidos e Achados</w:t>
            </w:r>
            <w:r w:rsidRPr="00DE032E">
              <w:rPr>
                <w:rFonts w:ascii="Times New Roman" w:eastAsia="Arial" w:hAnsi="Times New Roman" w:cs="Times New Roman"/>
                <w:sz w:val="24"/>
                <w:szCs w:val="24"/>
              </w:rPr>
              <w:t xml:space="preserve"> é de aproximadamente </w:t>
            </w:r>
            <w:commentRangeStart w:id="5"/>
            <w:r w:rsidR="0059167D">
              <w:rPr>
                <w:rFonts w:ascii="Times New Roman" w:eastAsia="Arial" w:hAnsi="Times New Roman" w:cs="Times New Roman"/>
                <w:sz w:val="24"/>
                <w:szCs w:val="24"/>
              </w:rPr>
              <w:t>4</w:t>
            </w:r>
            <w:r w:rsidRPr="00DE032E">
              <w:rPr>
                <w:rFonts w:ascii="Times New Roman" w:eastAsia="Arial" w:hAnsi="Times New Roman" w:cs="Times New Roman"/>
                <w:sz w:val="24"/>
                <w:szCs w:val="24"/>
              </w:rPr>
              <w:t xml:space="preserve"> meses </w:t>
            </w:r>
            <w:commentRangeEnd w:id="5"/>
            <w:r w:rsidR="002A7271">
              <w:rPr>
                <w:rStyle w:val="Refdecomentrio"/>
                <w:rFonts w:eastAsiaTheme="minorHAnsi"/>
                <w:lang w:eastAsia="en-US"/>
              </w:rPr>
              <w:commentReference w:id="5"/>
            </w:r>
            <w:r w:rsidRPr="00DE032E">
              <w:rPr>
                <w:rFonts w:ascii="Times New Roman" w:eastAsia="Arial" w:hAnsi="Times New Roman" w:cs="Times New Roman"/>
                <w:sz w:val="24"/>
                <w:szCs w:val="24"/>
              </w:rPr>
              <w:t xml:space="preserve">com uma implementação ocorrendo no final do </w:t>
            </w:r>
            <w:r w:rsidR="0059167D">
              <w:rPr>
                <w:rFonts w:ascii="Times New Roman" w:eastAsia="Arial" w:hAnsi="Times New Roman" w:cs="Times New Roman"/>
                <w:sz w:val="24"/>
                <w:szCs w:val="24"/>
              </w:rPr>
              <w:t>terceiro</w:t>
            </w:r>
            <w:r w:rsidR="00605E1D">
              <w:rPr>
                <w:rFonts w:ascii="Times New Roman" w:eastAsia="Arial" w:hAnsi="Times New Roman" w:cs="Times New Roman"/>
                <w:sz w:val="24"/>
                <w:szCs w:val="24"/>
              </w:rPr>
              <w:t xml:space="preserve"> mês;</w:t>
            </w:r>
          </w:p>
          <w:p w14:paraId="3C27F8A7" w14:textId="6E6499D4" w:rsidR="007331D4" w:rsidRDefault="007331D4" w:rsidP="007331D4">
            <w:pPr>
              <w:spacing w:after="54" w:line="360" w:lineRule="auto"/>
              <w:ind w:right="733"/>
              <w:jc w:val="both"/>
              <w:rPr>
                <w:rFonts w:ascii="Times New Roman" w:eastAsia="Arial" w:hAnsi="Times New Roman" w:cs="Times New Roman"/>
                <w:b/>
                <w:sz w:val="24"/>
                <w:szCs w:val="24"/>
              </w:rPr>
            </w:pPr>
            <w:r w:rsidRPr="007331D4">
              <w:rPr>
                <w:rFonts w:ascii="Times New Roman" w:eastAsia="Arial" w:hAnsi="Times New Roman" w:cs="Times New Roman"/>
                <w:b/>
                <w:sz w:val="24"/>
                <w:szCs w:val="24"/>
              </w:rPr>
              <w:t>Equipamentos</w:t>
            </w:r>
            <w:r>
              <w:rPr>
                <w:rFonts w:ascii="Times New Roman" w:eastAsia="Arial" w:hAnsi="Times New Roman" w:cs="Times New Roman"/>
                <w:b/>
                <w:sz w:val="24"/>
                <w:szCs w:val="24"/>
              </w:rPr>
              <w:t>:</w:t>
            </w:r>
          </w:p>
          <w:p w14:paraId="1E3EFB01" w14:textId="329CC9CF" w:rsidR="007331D4" w:rsidRPr="007331D4" w:rsidRDefault="007331D4" w:rsidP="007331D4">
            <w:pPr>
              <w:pStyle w:val="PargrafodaLista"/>
              <w:numPr>
                <w:ilvl w:val="0"/>
                <w:numId w:val="13"/>
              </w:numPr>
              <w:spacing w:after="54" w:line="360" w:lineRule="auto"/>
              <w:ind w:right="733"/>
              <w:jc w:val="both"/>
              <w:rPr>
                <w:rFonts w:ascii="Times New Roman" w:eastAsia="Arial" w:hAnsi="Times New Roman" w:cs="Times New Roman"/>
                <w:sz w:val="24"/>
                <w:szCs w:val="24"/>
              </w:rPr>
            </w:pPr>
            <w:r w:rsidRPr="007331D4">
              <w:rPr>
                <w:rFonts w:ascii="Times New Roman" w:eastAsia="Arial" w:hAnsi="Times New Roman" w:cs="Times New Roman"/>
                <w:sz w:val="24"/>
                <w:szCs w:val="24"/>
              </w:rPr>
              <w:t xml:space="preserve">Computadores pessoais, servidor de hospedagem da aplicação, </w:t>
            </w:r>
            <w:commentRangeStart w:id="6"/>
            <w:r w:rsidRPr="007331D4">
              <w:rPr>
                <w:rFonts w:ascii="Times New Roman" w:eastAsia="Arial" w:hAnsi="Times New Roman" w:cs="Times New Roman"/>
                <w:sz w:val="24"/>
                <w:szCs w:val="24"/>
              </w:rPr>
              <w:t>servidor de versionamento</w:t>
            </w:r>
            <w:commentRangeEnd w:id="6"/>
            <w:r w:rsidR="005911EF">
              <w:rPr>
                <w:rStyle w:val="Refdecomentrio"/>
                <w:rFonts w:eastAsiaTheme="minorHAnsi"/>
                <w:lang w:eastAsia="en-US"/>
              </w:rPr>
              <w:commentReference w:id="6"/>
            </w:r>
          </w:p>
          <w:p w14:paraId="324521F7" w14:textId="693EFEFA" w:rsidR="00605E1D" w:rsidRPr="00605E1D" w:rsidRDefault="00605E1D" w:rsidP="00605E1D">
            <w:pPr>
              <w:spacing w:after="54" w:line="360" w:lineRule="auto"/>
              <w:ind w:right="733"/>
              <w:jc w:val="both"/>
              <w:rPr>
                <w:rFonts w:ascii="Times New Roman" w:eastAsia="Arial" w:hAnsi="Times New Roman" w:cs="Times New Roman"/>
                <w:b/>
                <w:sz w:val="24"/>
                <w:szCs w:val="24"/>
              </w:rPr>
            </w:pPr>
            <w:r w:rsidRPr="00605E1D">
              <w:rPr>
                <w:rFonts w:ascii="Times New Roman" w:eastAsia="Arial" w:hAnsi="Times New Roman" w:cs="Times New Roman"/>
                <w:b/>
                <w:sz w:val="24"/>
                <w:szCs w:val="24"/>
              </w:rPr>
              <w:t>Orçamento</w:t>
            </w:r>
          </w:p>
          <w:p w14:paraId="682C2DBB" w14:textId="6701D6F7" w:rsidR="007624BD" w:rsidRPr="00605E1D" w:rsidRDefault="00DE032E" w:rsidP="00605E1D">
            <w:pPr>
              <w:pStyle w:val="PargrafodaLista"/>
              <w:numPr>
                <w:ilvl w:val="0"/>
                <w:numId w:val="13"/>
              </w:numPr>
              <w:spacing w:after="54" w:line="360" w:lineRule="auto"/>
              <w:ind w:right="733"/>
              <w:jc w:val="both"/>
              <w:rPr>
                <w:rFonts w:ascii="Times New Roman" w:eastAsia="Arial" w:hAnsi="Times New Roman" w:cs="Times New Roman"/>
                <w:sz w:val="24"/>
                <w:szCs w:val="24"/>
              </w:rPr>
            </w:pPr>
            <w:r w:rsidRPr="00605E1D">
              <w:rPr>
                <w:rFonts w:ascii="Times New Roman" w:eastAsia="Arial" w:hAnsi="Times New Roman" w:cs="Times New Roman"/>
                <w:sz w:val="24"/>
                <w:szCs w:val="24"/>
              </w:rPr>
              <w:t xml:space="preserve">O orçamento aprovado para o </w:t>
            </w:r>
            <w:r w:rsidR="00605E1D" w:rsidRPr="00605E1D">
              <w:rPr>
                <w:rFonts w:ascii="Times New Roman" w:hAnsi="Times New Roman"/>
                <w:sz w:val="24"/>
                <w:szCs w:val="24"/>
              </w:rPr>
              <w:t>Sistema Integrado de Gestão de Perdidos e Achados</w:t>
            </w:r>
            <w:r w:rsidR="00605E1D" w:rsidRPr="00605E1D">
              <w:rPr>
                <w:rFonts w:ascii="Times New Roman" w:eastAsia="Arial" w:hAnsi="Times New Roman" w:cs="Times New Roman"/>
                <w:sz w:val="24"/>
                <w:szCs w:val="24"/>
              </w:rPr>
              <w:t xml:space="preserve"> é </w:t>
            </w:r>
            <w:r w:rsidR="00605E1D" w:rsidRPr="00605E1D">
              <w:rPr>
                <w:rFonts w:ascii="Times New Roman" w:eastAsia="Arial" w:hAnsi="Times New Roman" w:cs="Times New Roman"/>
                <w:color w:val="0070C0"/>
                <w:sz w:val="24"/>
                <w:szCs w:val="24"/>
              </w:rPr>
              <w:t>&lt;valor&gt;</w:t>
            </w:r>
            <w:r w:rsidRPr="00605E1D">
              <w:rPr>
                <w:rFonts w:ascii="Times New Roman" w:eastAsia="Arial" w:hAnsi="Times New Roman" w:cs="Times New Roman"/>
                <w:sz w:val="24"/>
                <w:szCs w:val="24"/>
              </w:rPr>
              <w:t>. O orçamento real será estimado após finalizar os requisitos.</w:t>
            </w:r>
            <w:r w:rsidR="007624BD" w:rsidRPr="00605E1D">
              <w:rPr>
                <w:rFonts w:ascii="Times New Roman" w:eastAsia="Arial" w:hAnsi="Times New Roman" w:cs="Times New Roman"/>
                <w:sz w:val="24"/>
                <w:szCs w:val="24"/>
              </w:rPr>
              <w:t xml:space="preserve"> </w:t>
            </w:r>
          </w:p>
          <w:p w14:paraId="01E35254" w14:textId="66AF3242" w:rsidR="007624BD" w:rsidRPr="007624BD" w:rsidRDefault="00605E1D" w:rsidP="00605E1D">
            <w:pPr>
              <w:spacing w:line="360" w:lineRule="auto"/>
              <w:ind w:right="733"/>
              <w:jc w:val="both"/>
              <w:rPr>
                <w:rFonts w:ascii="Times New Roman" w:hAnsi="Times New Roman" w:cs="Times New Roman"/>
                <w:sz w:val="24"/>
                <w:szCs w:val="24"/>
                <w:lang w:val="en-US"/>
              </w:rPr>
            </w:pPr>
            <w:r w:rsidRPr="00605E1D">
              <w:rPr>
                <w:rFonts w:ascii="Times New Roman" w:eastAsia="Arial" w:hAnsi="Times New Roman" w:cs="Times New Roman"/>
                <w:b/>
                <w:sz w:val="24"/>
                <w:szCs w:val="24"/>
                <w:lang w:val="en-US"/>
              </w:rPr>
              <w:t>Outros</w:t>
            </w:r>
            <w:r w:rsidR="007624BD" w:rsidRPr="007624BD">
              <w:rPr>
                <w:rFonts w:ascii="Times New Roman" w:eastAsia="Arial" w:hAnsi="Times New Roman" w:cs="Times New Roman"/>
                <w:sz w:val="24"/>
                <w:szCs w:val="24"/>
                <w:lang w:val="en-US"/>
              </w:rPr>
              <w:t xml:space="preserve">: </w:t>
            </w:r>
          </w:p>
        </w:tc>
      </w:tr>
    </w:tbl>
    <w:p w14:paraId="15A49CC2" w14:textId="51881474" w:rsidR="004D2A0C" w:rsidRDefault="004D2A0C" w:rsidP="006F0413">
      <w:pPr>
        <w:spacing w:line="360" w:lineRule="auto"/>
        <w:jc w:val="right"/>
        <w:rPr>
          <w:rFonts w:ascii="Times New Roman" w:hAnsi="Times New Roman" w:cs="Times New Roman"/>
          <w:b/>
          <w:i/>
          <w:color w:val="002060"/>
          <w:sz w:val="24"/>
          <w:szCs w:val="24"/>
          <w:lang w:val="en-US"/>
        </w:rPr>
      </w:pPr>
    </w:p>
    <w:tbl>
      <w:tblPr>
        <w:tblStyle w:val="TableGrid"/>
        <w:tblW w:w="9360" w:type="dxa"/>
        <w:tblInd w:w="1" w:type="dxa"/>
        <w:tblCellMar>
          <w:top w:w="88" w:type="dxa"/>
          <w:left w:w="71" w:type="dxa"/>
          <w:right w:w="115" w:type="dxa"/>
        </w:tblCellMar>
        <w:tblLook w:val="04A0" w:firstRow="1" w:lastRow="0" w:firstColumn="1" w:lastColumn="0" w:noHBand="0" w:noVBand="1"/>
      </w:tblPr>
      <w:tblGrid>
        <w:gridCol w:w="9360"/>
      </w:tblGrid>
      <w:tr w:rsidR="002549BA" w:rsidRPr="003F4A2E" w14:paraId="36711BA3" w14:textId="77777777" w:rsidTr="00FF3A21">
        <w:trPr>
          <w:trHeight w:val="364"/>
        </w:trPr>
        <w:tc>
          <w:tcPr>
            <w:tcW w:w="9360" w:type="dxa"/>
            <w:tcBorders>
              <w:top w:val="single" w:sz="4" w:space="0" w:color="999999"/>
              <w:left w:val="single" w:sz="4" w:space="0" w:color="999999"/>
              <w:bottom w:val="single" w:sz="29" w:space="0" w:color="FFFFFF"/>
              <w:right w:val="single" w:sz="4" w:space="0" w:color="999999"/>
            </w:tcBorders>
            <w:shd w:val="clear" w:color="auto" w:fill="E6E6E6"/>
          </w:tcPr>
          <w:p w14:paraId="02314001" w14:textId="483478E3" w:rsidR="002549BA" w:rsidRPr="003F4A2E" w:rsidRDefault="003F4A2E" w:rsidP="00FF3A21">
            <w:pPr>
              <w:rPr>
                <w:b/>
              </w:rPr>
            </w:pPr>
            <w:r w:rsidRPr="003F4A2E">
              <w:rPr>
                <w:rFonts w:ascii="Times New Roman" w:hAnsi="Times New Roman" w:cs="Times New Roman"/>
                <w:b/>
                <w:sz w:val="24"/>
                <w:szCs w:val="24"/>
              </w:rPr>
              <w:t>Marcos de alto nível e cronograma</w:t>
            </w:r>
          </w:p>
        </w:tc>
      </w:tr>
      <w:tr w:rsidR="002549BA" w:rsidRPr="003F4A2E" w14:paraId="560ED6E6" w14:textId="77777777" w:rsidTr="00FF3A21">
        <w:trPr>
          <w:trHeight w:val="3113"/>
        </w:trPr>
        <w:tc>
          <w:tcPr>
            <w:tcW w:w="9360" w:type="dxa"/>
            <w:tcBorders>
              <w:top w:val="single" w:sz="29" w:space="0" w:color="FFFFFF"/>
              <w:left w:val="single" w:sz="4" w:space="0" w:color="999999"/>
              <w:bottom w:val="single" w:sz="4" w:space="0" w:color="999999"/>
              <w:right w:val="single" w:sz="4" w:space="0" w:color="999999"/>
            </w:tcBorders>
          </w:tcPr>
          <w:p w14:paraId="0A3A6AEB" w14:textId="42846383" w:rsidR="002549BA" w:rsidRPr="003F4A2E" w:rsidRDefault="003F4A2E" w:rsidP="00FF3A21">
            <w:pPr>
              <w:spacing w:after="50"/>
              <w:rPr>
                <w:rFonts w:ascii="Times New Roman" w:eastAsia="Arial" w:hAnsi="Times New Roman" w:cs="Times New Roman"/>
                <w:sz w:val="24"/>
                <w:szCs w:val="24"/>
              </w:rPr>
            </w:pPr>
            <w:r w:rsidRPr="003F4A2E">
              <w:rPr>
                <w:rFonts w:ascii="Times New Roman" w:eastAsia="Arial" w:hAnsi="Times New Roman" w:cs="Times New Roman"/>
                <w:sz w:val="24"/>
                <w:szCs w:val="24"/>
              </w:rPr>
              <w:t>&lt;Conteúdo a ser discutido pela equipe de trabalho&gt;</w:t>
            </w:r>
          </w:p>
          <w:p w14:paraId="67D40133" w14:textId="77777777" w:rsidR="003F4A2E" w:rsidRPr="003F4A2E" w:rsidRDefault="003F4A2E" w:rsidP="00FF3A21">
            <w:pPr>
              <w:spacing w:after="50"/>
              <w:rPr>
                <w:rFonts w:ascii="Times New Roman" w:hAnsi="Times New Roman" w:cs="Times New Roman"/>
                <w:sz w:val="24"/>
                <w:szCs w:val="24"/>
              </w:rPr>
            </w:pPr>
            <w:bookmarkStart w:id="7" w:name="_GoBack"/>
            <w:bookmarkEnd w:id="7"/>
          </w:p>
          <w:p w14:paraId="21820BF3" w14:textId="77777777" w:rsidR="003F4A2E" w:rsidRDefault="003F4A2E" w:rsidP="00FF3A21">
            <w:pPr>
              <w:rPr>
                <w:rFonts w:ascii="Times New Roman" w:eastAsia="Arial" w:hAnsi="Times New Roman" w:cs="Times New Roman"/>
                <w:b/>
                <w:sz w:val="24"/>
                <w:szCs w:val="24"/>
              </w:rPr>
            </w:pPr>
          </w:p>
          <w:p w14:paraId="4EA83158" w14:textId="77777777" w:rsidR="003F4A2E" w:rsidRDefault="003F4A2E" w:rsidP="00FF3A21">
            <w:pPr>
              <w:rPr>
                <w:rFonts w:ascii="Times New Roman" w:eastAsia="Arial" w:hAnsi="Times New Roman" w:cs="Times New Roman"/>
                <w:b/>
                <w:sz w:val="24"/>
                <w:szCs w:val="24"/>
              </w:rPr>
            </w:pPr>
          </w:p>
          <w:p w14:paraId="4C63C9B1" w14:textId="77777777" w:rsidR="003F4A2E" w:rsidRDefault="003F4A2E" w:rsidP="00FF3A21">
            <w:pPr>
              <w:rPr>
                <w:rFonts w:ascii="Times New Roman" w:eastAsia="Arial" w:hAnsi="Times New Roman" w:cs="Times New Roman"/>
                <w:b/>
                <w:sz w:val="24"/>
                <w:szCs w:val="24"/>
              </w:rPr>
            </w:pPr>
          </w:p>
          <w:p w14:paraId="6EFEB4FF" w14:textId="77777777" w:rsidR="003F4A2E" w:rsidRDefault="003F4A2E" w:rsidP="00FF3A21">
            <w:pPr>
              <w:rPr>
                <w:rFonts w:ascii="Times New Roman" w:eastAsia="Arial" w:hAnsi="Times New Roman" w:cs="Times New Roman"/>
                <w:b/>
                <w:sz w:val="24"/>
                <w:szCs w:val="24"/>
              </w:rPr>
            </w:pPr>
          </w:p>
          <w:p w14:paraId="1049C2DC" w14:textId="77777777" w:rsidR="003F4A2E" w:rsidRDefault="003F4A2E" w:rsidP="00FF3A21">
            <w:pPr>
              <w:rPr>
                <w:rFonts w:ascii="Times New Roman" w:eastAsia="Arial" w:hAnsi="Times New Roman" w:cs="Times New Roman"/>
                <w:b/>
                <w:sz w:val="24"/>
                <w:szCs w:val="24"/>
              </w:rPr>
            </w:pPr>
          </w:p>
          <w:p w14:paraId="3C69C08C" w14:textId="77777777" w:rsidR="003F4A2E" w:rsidRDefault="003F4A2E" w:rsidP="00FF3A21">
            <w:pPr>
              <w:rPr>
                <w:rFonts w:ascii="Times New Roman" w:eastAsia="Arial" w:hAnsi="Times New Roman" w:cs="Times New Roman"/>
                <w:b/>
                <w:sz w:val="24"/>
                <w:szCs w:val="24"/>
              </w:rPr>
            </w:pPr>
          </w:p>
          <w:p w14:paraId="3F5515D1" w14:textId="77777777" w:rsidR="003F4A2E" w:rsidRDefault="003F4A2E" w:rsidP="00FF3A21">
            <w:pPr>
              <w:rPr>
                <w:rFonts w:ascii="Times New Roman" w:eastAsia="Arial" w:hAnsi="Times New Roman" w:cs="Times New Roman"/>
                <w:b/>
                <w:sz w:val="24"/>
                <w:szCs w:val="24"/>
              </w:rPr>
            </w:pPr>
          </w:p>
          <w:p w14:paraId="35313B10" w14:textId="33F68F26" w:rsidR="003F4A2E" w:rsidRDefault="003F4A2E" w:rsidP="00FF3A21">
            <w:pPr>
              <w:rPr>
                <w:rFonts w:ascii="Times New Roman" w:eastAsia="Arial" w:hAnsi="Times New Roman" w:cs="Times New Roman"/>
                <w:b/>
                <w:sz w:val="24"/>
                <w:szCs w:val="24"/>
              </w:rPr>
            </w:pPr>
          </w:p>
          <w:p w14:paraId="7E246A4C" w14:textId="7A088DB4" w:rsidR="002549BA" w:rsidRPr="003F4A2E" w:rsidRDefault="003F4A2E" w:rsidP="00FF3A21">
            <w:r w:rsidRPr="003F4A2E">
              <w:rPr>
                <w:rFonts w:ascii="Times New Roman" w:eastAsia="Arial" w:hAnsi="Times New Roman" w:cs="Times New Roman"/>
                <w:b/>
                <w:sz w:val="24"/>
                <w:szCs w:val="24"/>
              </w:rPr>
              <w:t>Nota</w:t>
            </w:r>
            <w:r w:rsidR="002549BA" w:rsidRPr="003F4A2E">
              <w:rPr>
                <w:rFonts w:ascii="Times New Roman" w:eastAsia="Arial" w:hAnsi="Times New Roman" w:cs="Times New Roman"/>
                <w:sz w:val="24"/>
                <w:szCs w:val="24"/>
              </w:rPr>
              <w:t xml:space="preserve">: </w:t>
            </w:r>
            <w:r w:rsidRPr="003F4A2E">
              <w:rPr>
                <w:rFonts w:ascii="Times New Roman" w:eastAsia="Arial" w:hAnsi="Times New Roman" w:cs="Times New Roman"/>
                <w:sz w:val="24"/>
                <w:szCs w:val="24"/>
              </w:rPr>
              <w:t>Datas e marcos estão sujeitos a alterações pendentes de requisitos finais e disponibilidade de recursos.</w:t>
            </w:r>
          </w:p>
        </w:tc>
      </w:tr>
    </w:tbl>
    <w:p w14:paraId="6C85860C" w14:textId="5AA39767" w:rsidR="002549BA" w:rsidRDefault="002549BA" w:rsidP="006F0413">
      <w:pPr>
        <w:spacing w:line="360" w:lineRule="auto"/>
        <w:jc w:val="right"/>
        <w:rPr>
          <w:rFonts w:ascii="Times New Roman" w:hAnsi="Times New Roman" w:cs="Times New Roman"/>
          <w:b/>
          <w:i/>
          <w:color w:val="002060"/>
          <w:sz w:val="24"/>
          <w:szCs w:val="24"/>
        </w:rPr>
      </w:pPr>
    </w:p>
    <w:tbl>
      <w:tblPr>
        <w:tblStyle w:val="TabelaSimples1"/>
        <w:tblW w:w="9360" w:type="dxa"/>
        <w:tblLook w:val="04A0" w:firstRow="1" w:lastRow="0" w:firstColumn="1" w:lastColumn="0" w:noHBand="0" w:noVBand="1"/>
      </w:tblPr>
      <w:tblGrid>
        <w:gridCol w:w="3705"/>
        <w:gridCol w:w="2865"/>
        <w:gridCol w:w="2790"/>
      </w:tblGrid>
      <w:tr w:rsidR="001A79D0" w:rsidRPr="001A79D0" w14:paraId="2FD6707A" w14:textId="77777777" w:rsidTr="002D547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360" w:type="dxa"/>
            <w:gridSpan w:val="3"/>
          </w:tcPr>
          <w:p w14:paraId="20A688AF" w14:textId="1C53DC5F" w:rsidR="001A79D0" w:rsidRPr="002D547D" w:rsidRDefault="001A79D0" w:rsidP="00FF3A21">
            <w:r w:rsidRPr="002D547D">
              <w:rPr>
                <w:rFonts w:ascii="Times New Roman" w:hAnsi="Times New Roman" w:cs="Times New Roman"/>
                <w:sz w:val="24"/>
                <w:szCs w:val="24"/>
              </w:rPr>
              <w:lastRenderedPageBreak/>
              <w:t>Funções e responsabilidades da equipe do projeto</w:t>
            </w:r>
          </w:p>
        </w:tc>
      </w:tr>
      <w:tr w:rsidR="004454EC" w14:paraId="449BE25D" w14:textId="77777777" w:rsidTr="002D547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705" w:type="dxa"/>
          </w:tcPr>
          <w:p w14:paraId="50A5B60F" w14:textId="0AE4335A" w:rsidR="001A79D0" w:rsidRPr="002D547D" w:rsidRDefault="002D547D" w:rsidP="002D547D">
            <w:pPr>
              <w:spacing w:line="360" w:lineRule="auto"/>
              <w:jc w:val="both"/>
              <w:rPr>
                <w:rFonts w:ascii="Times New Roman" w:hAnsi="Times New Roman" w:cs="Times New Roman"/>
                <w:b w:val="0"/>
                <w:sz w:val="24"/>
                <w:szCs w:val="24"/>
              </w:rPr>
            </w:pPr>
            <w:r w:rsidRPr="002D547D">
              <w:rPr>
                <w:rFonts w:ascii="Times New Roman" w:eastAsia="Arial" w:hAnsi="Times New Roman" w:cs="Times New Roman"/>
                <w:b w:val="0"/>
                <w:sz w:val="24"/>
                <w:szCs w:val="24"/>
              </w:rPr>
              <w:t>Membro da equipe</w:t>
            </w:r>
          </w:p>
        </w:tc>
        <w:tc>
          <w:tcPr>
            <w:tcW w:w="2865" w:type="dxa"/>
          </w:tcPr>
          <w:p w14:paraId="00465111" w14:textId="00EDB2CD" w:rsidR="001A79D0" w:rsidRPr="002D547D" w:rsidRDefault="002D547D" w:rsidP="002D547D">
            <w:pPr>
              <w:spacing w:line="360" w:lineRule="auto"/>
              <w:ind w:lef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D547D">
              <w:rPr>
                <w:rFonts w:ascii="Times New Roman" w:eastAsia="Arial" w:hAnsi="Times New Roman" w:cs="Times New Roman"/>
                <w:b/>
                <w:sz w:val="24"/>
                <w:szCs w:val="24"/>
              </w:rPr>
              <w:t>Papéis</w:t>
            </w:r>
          </w:p>
        </w:tc>
        <w:tc>
          <w:tcPr>
            <w:tcW w:w="2790" w:type="dxa"/>
          </w:tcPr>
          <w:p w14:paraId="24A0B712" w14:textId="64B20417" w:rsidR="001A79D0" w:rsidRPr="002D547D" w:rsidRDefault="002D547D" w:rsidP="002D547D">
            <w:pPr>
              <w:spacing w:line="360" w:lineRule="auto"/>
              <w:ind w:left="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D547D">
              <w:rPr>
                <w:rFonts w:ascii="Times New Roman" w:eastAsia="Arial" w:hAnsi="Times New Roman" w:cs="Times New Roman"/>
                <w:b/>
                <w:sz w:val="24"/>
                <w:szCs w:val="24"/>
              </w:rPr>
              <w:t>Responsabilidades</w:t>
            </w:r>
          </w:p>
        </w:tc>
      </w:tr>
      <w:tr w:rsidR="002F4A46" w14:paraId="08082D6B" w14:textId="77777777" w:rsidTr="002F4A46">
        <w:trPr>
          <w:trHeight w:val="1340"/>
        </w:trPr>
        <w:tc>
          <w:tcPr>
            <w:cnfStyle w:val="001000000000" w:firstRow="0" w:lastRow="0" w:firstColumn="1" w:lastColumn="0" w:oddVBand="0" w:evenVBand="0" w:oddHBand="0" w:evenHBand="0" w:firstRowFirstColumn="0" w:firstRowLastColumn="0" w:lastRowFirstColumn="0" w:lastRowLastColumn="0"/>
            <w:tcW w:w="3705" w:type="dxa"/>
          </w:tcPr>
          <w:p w14:paraId="1FC8CEC6" w14:textId="7D06D0C2" w:rsidR="002F4A46" w:rsidRPr="002D547D" w:rsidRDefault="002F4A46" w:rsidP="002F4A46">
            <w:pPr>
              <w:spacing w:line="360" w:lineRule="auto"/>
              <w:jc w:val="both"/>
              <w:rPr>
                <w:rFonts w:ascii="Times New Roman" w:eastAsia="Arial" w:hAnsi="Times New Roman" w:cs="Times New Roman"/>
                <w:b w:val="0"/>
                <w:sz w:val="24"/>
                <w:szCs w:val="24"/>
              </w:rPr>
            </w:pPr>
            <w:r>
              <w:rPr>
                <w:rFonts w:ascii="Times New Roman" w:eastAsia="Arial" w:hAnsi="Times New Roman" w:cs="Times New Roman"/>
                <w:b w:val="0"/>
                <w:sz w:val="24"/>
                <w:szCs w:val="24"/>
              </w:rPr>
              <w:t>Félix</w:t>
            </w:r>
            <w:r w:rsidR="0059167D">
              <w:rPr>
                <w:rFonts w:ascii="Times New Roman" w:eastAsia="Arial" w:hAnsi="Times New Roman" w:cs="Times New Roman"/>
                <w:b w:val="0"/>
                <w:sz w:val="24"/>
                <w:szCs w:val="24"/>
              </w:rPr>
              <w:t xml:space="preserve"> Massangaie</w:t>
            </w:r>
          </w:p>
        </w:tc>
        <w:tc>
          <w:tcPr>
            <w:tcW w:w="2865" w:type="dxa"/>
          </w:tcPr>
          <w:p w14:paraId="75B14E34" w14:textId="2D9C4B96" w:rsidR="002F4A46" w:rsidRPr="0059167D" w:rsidRDefault="0059167D" w:rsidP="002D547D">
            <w:pPr>
              <w:spacing w:line="360" w:lineRule="auto"/>
              <w:ind w:left="1"/>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Gestor do Projecto</w:t>
            </w:r>
          </w:p>
        </w:tc>
        <w:tc>
          <w:tcPr>
            <w:tcW w:w="2790" w:type="dxa"/>
          </w:tcPr>
          <w:p w14:paraId="363C876D" w14:textId="7715E266" w:rsidR="00E20F79" w:rsidRPr="00E20F79" w:rsidRDefault="00E20F79" w:rsidP="00E20F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0F79">
              <w:rPr>
                <w:rFonts w:ascii="Times New Roman" w:hAnsi="Times New Roman" w:cs="Times New Roman"/>
                <w:sz w:val="24"/>
                <w:szCs w:val="24"/>
              </w:rPr>
              <w:t>Definir </w:t>
            </w:r>
            <w:r w:rsidRPr="00E20F79">
              <w:rPr>
                <w:rFonts w:ascii="Times New Roman" w:hAnsi="Times New Roman" w:cs="Times New Roman"/>
                <w:sz w:val="24"/>
                <w:szCs w:val="24"/>
              </w:rPr>
              <w:fldChar w:fldCharType="begin"/>
            </w:r>
            <w:r w:rsidRPr="00E20F79">
              <w:rPr>
                <w:rFonts w:ascii="Times New Roman" w:hAnsi="Times New Roman" w:cs="Times New Roman"/>
                <w:sz w:val="24"/>
                <w:szCs w:val="24"/>
              </w:rPr>
              <w:instrText xml:space="preserve"> HYPERLINK "http://www.fm2s.com.br/quais-sao-vantagens-estrategicas-lean-seis-sigma/" </w:instrText>
            </w:r>
            <w:r w:rsidRPr="00E20F79">
              <w:rPr>
                <w:rFonts w:ascii="Times New Roman" w:hAnsi="Times New Roman" w:cs="Times New Roman"/>
                <w:sz w:val="24"/>
                <w:szCs w:val="24"/>
              </w:rPr>
              <w:fldChar w:fldCharType="separate"/>
            </w:r>
            <w:r w:rsidRPr="00E20F79">
              <w:rPr>
                <w:rStyle w:val="Hyperlink"/>
                <w:rFonts w:ascii="Times New Roman" w:hAnsi="Times New Roman" w:cs="Times New Roman"/>
                <w:sz w:val="24"/>
                <w:szCs w:val="24"/>
              </w:rPr>
              <w:t>estratégia e direção</w:t>
            </w:r>
            <w:r w:rsidRPr="00E20F79">
              <w:rPr>
                <w:rFonts w:ascii="Times New Roman" w:hAnsi="Times New Roman" w:cs="Times New Roman"/>
                <w:sz w:val="24"/>
                <w:szCs w:val="24"/>
              </w:rPr>
              <w:fldChar w:fldCharType="end"/>
            </w:r>
            <w:r w:rsidR="00734691">
              <w:rPr>
                <w:rFonts w:ascii="Times New Roman" w:hAnsi="Times New Roman" w:cs="Times New Roman"/>
                <w:sz w:val="24"/>
                <w:szCs w:val="24"/>
              </w:rPr>
              <w:t>;</w:t>
            </w:r>
          </w:p>
          <w:p w14:paraId="4B24314C" w14:textId="1D9B6834" w:rsidR="00E20F79" w:rsidRPr="00E20F79" w:rsidRDefault="00E20F79" w:rsidP="00E20F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0F79">
              <w:rPr>
                <w:rFonts w:ascii="Times New Roman" w:hAnsi="Times New Roman" w:cs="Times New Roman"/>
                <w:sz w:val="24"/>
                <w:szCs w:val="24"/>
              </w:rPr>
              <w:t xml:space="preserve">Modelagem e definição da cultura, valores e comportamento do projecto </w:t>
            </w:r>
            <w:r w:rsidR="00734691">
              <w:rPr>
                <w:rFonts w:ascii="Times New Roman" w:hAnsi="Times New Roman" w:cs="Times New Roman"/>
                <w:sz w:val="24"/>
                <w:szCs w:val="24"/>
              </w:rPr>
              <w:t>;</w:t>
            </w:r>
          </w:p>
          <w:p w14:paraId="4683FC23" w14:textId="6DF9642F" w:rsidR="00E20F79" w:rsidRPr="00E20F79" w:rsidRDefault="00E20F79" w:rsidP="00E20F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0F79">
              <w:rPr>
                <w:rFonts w:ascii="Times New Roman" w:hAnsi="Times New Roman" w:cs="Times New Roman"/>
                <w:sz w:val="24"/>
                <w:szCs w:val="24"/>
              </w:rPr>
              <w:t>Construção e liderança da equipe executiva sênior</w:t>
            </w:r>
            <w:r w:rsidR="00734691">
              <w:rPr>
                <w:rFonts w:ascii="Times New Roman" w:hAnsi="Times New Roman" w:cs="Times New Roman"/>
                <w:sz w:val="24"/>
                <w:szCs w:val="24"/>
              </w:rPr>
              <w:t>;</w:t>
            </w:r>
          </w:p>
          <w:p w14:paraId="506CA826" w14:textId="7F1AD329" w:rsidR="00E20F79" w:rsidRDefault="00E20F79" w:rsidP="00E20F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0F79">
              <w:rPr>
                <w:rFonts w:ascii="Times New Roman" w:hAnsi="Times New Roman" w:cs="Times New Roman"/>
                <w:sz w:val="24"/>
                <w:szCs w:val="24"/>
              </w:rPr>
              <w:t>Alocação de capital para as prioridades do projecto</w:t>
            </w:r>
            <w:r w:rsidR="00734691">
              <w:rPr>
                <w:rFonts w:ascii="Times New Roman" w:hAnsi="Times New Roman" w:cs="Times New Roman"/>
                <w:sz w:val="24"/>
                <w:szCs w:val="24"/>
              </w:rPr>
              <w:t>;</w:t>
            </w:r>
          </w:p>
          <w:p w14:paraId="4323BC23" w14:textId="7C2F71E6" w:rsidR="00734691" w:rsidRPr="00E20F79" w:rsidRDefault="00734691" w:rsidP="00E20F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Gerenciar relacioamen</w:t>
            </w:r>
          </w:p>
          <w:p w14:paraId="2E121DA6" w14:textId="77777777" w:rsidR="002F4A46" w:rsidRPr="00E20F79" w:rsidRDefault="002F4A46" w:rsidP="00E20F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D547D" w14:paraId="5D104D9E" w14:textId="77777777" w:rsidTr="002D547D">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3705" w:type="dxa"/>
          </w:tcPr>
          <w:p w14:paraId="22A5FFD7" w14:textId="1F353E1A" w:rsidR="002D547D" w:rsidRPr="002D547D" w:rsidRDefault="002D547D" w:rsidP="002D547D">
            <w:pPr>
              <w:spacing w:line="360" w:lineRule="auto"/>
              <w:jc w:val="both"/>
              <w:rPr>
                <w:rFonts w:ascii="Times New Roman" w:eastAsia="Arial" w:hAnsi="Times New Roman" w:cs="Times New Roman"/>
                <w:b w:val="0"/>
                <w:sz w:val="24"/>
                <w:szCs w:val="24"/>
              </w:rPr>
            </w:pPr>
            <w:r>
              <w:rPr>
                <w:rFonts w:ascii="Times New Roman" w:eastAsia="Arial" w:hAnsi="Times New Roman" w:cs="Times New Roman"/>
                <w:b w:val="0"/>
                <w:sz w:val="24"/>
                <w:szCs w:val="24"/>
              </w:rPr>
              <w:t>Grá</w:t>
            </w:r>
            <w:r w:rsidRPr="002D547D">
              <w:rPr>
                <w:rFonts w:ascii="Times New Roman" w:eastAsia="Arial" w:hAnsi="Times New Roman" w:cs="Times New Roman"/>
                <w:b w:val="0"/>
                <w:sz w:val="24"/>
                <w:szCs w:val="24"/>
              </w:rPr>
              <w:t>cio Marrambane</w:t>
            </w:r>
          </w:p>
        </w:tc>
        <w:tc>
          <w:tcPr>
            <w:tcW w:w="2865" w:type="dxa"/>
          </w:tcPr>
          <w:p w14:paraId="55549BC5" w14:textId="29B4A30E" w:rsidR="002D547D" w:rsidRPr="002D547D" w:rsidRDefault="00734691" w:rsidP="002D547D">
            <w:pPr>
              <w:spacing w:line="360" w:lineRule="auto"/>
              <w:ind w:left="1"/>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 xml:space="preserve">Gestor de InfraEstrutura/ </w:t>
            </w:r>
            <w:r w:rsidR="002D547D" w:rsidRPr="002D547D">
              <w:rPr>
                <w:rFonts w:ascii="Times New Roman" w:eastAsia="Arial" w:hAnsi="Times New Roman" w:cs="Times New Roman"/>
                <w:sz w:val="24"/>
                <w:szCs w:val="24"/>
              </w:rPr>
              <w:t>Programador / Desenvolvedor - Business Intelligence</w:t>
            </w:r>
          </w:p>
        </w:tc>
        <w:tc>
          <w:tcPr>
            <w:tcW w:w="2790" w:type="dxa"/>
          </w:tcPr>
          <w:p w14:paraId="23472D8B" w14:textId="43317B2B" w:rsidR="002D547D" w:rsidRDefault="002D547D" w:rsidP="002D547D">
            <w:pPr>
              <w:spacing w:line="360" w:lineRule="auto"/>
              <w:ind w:left="2"/>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2D547D">
              <w:rPr>
                <w:rFonts w:ascii="Times New Roman" w:eastAsia="Arial" w:hAnsi="Times New Roman" w:cs="Times New Roman"/>
                <w:sz w:val="24"/>
                <w:szCs w:val="24"/>
              </w:rPr>
              <w:t xml:space="preserve">Coordenar a equipa de </w:t>
            </w:r>
            <w:r>
              <w:rPr>
                <w:rFonts w:ascii="Times New Roman" w:eastAsia="Arial" w:hAnsi="Times New Roman" w:cs="Times New Roman"/>
                <w:sz w:val="24"/>
                <w:szCs w:val="24"/>
              </w:rPr>
              <w:t>desenvolvimento</w:t>
            </w:r>
            <w:r w:rsidR="002F4A46">
              <w:rPr>
                <w:rFonts w:ascii="Times New Roman" w:eastAsia="Arial" w:hAnsi="Times New Roman" w:cs="Times New Roman"/>
                <w:sz w:val="24"/>
                <w:szCs w:val="24"/>
              </w:rPr>
              <w:t>, auxiliar todas as actividades relacionadas.</w:t>
            </w:r>
          </w:p>
          <w:p w14:paraId="5C4EE8C7" w14:textId="53A61490" w:rsidR="00734691" w:rsidRDefault="00734691" w:rsidP="002D547D">
            <w:pPr>
              <w:spacing w:line="360" w:lineRule="auto"/>
              <w:ind w:left="2"/>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Gerir as infra-estruturas tecnológicas</w:t>
            </w:r>
          </w:p>
          <w:p w14:paraId="530AE421" w14:textId="77777777" w:rsidR="002D547D" w:rsidRDefault="002D547D" w:rsidP="002D547D">
            <w:pPr>
              <w:spacing w:line="360" w:lineRule="auto"/>
              <w:ind w:left="2"/>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p>
          <w:p w14:paraId="29E8A50B" w14:textId="08BBAF77" w:rsidR="002D547D" w:rsidRPr="002D547D" w:rsidRDefault="002D547D" w:rsidP="002D547D">
            <w:pPr>
              <w:spacing w:line="360" w:lineRule="auto"/>
              <w:ind w:left="2"/>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p>
        </w:tc>
      </w:tr>
      <w:tr w:rsidR="002D547D" w14:paraId="0B6CEF5F" w14:textId="77777777" w:rsidTr="002D547D">
        <w:trPr>
          <w:trHeight w:val="1432"/>
        </w:trPr>
        <w:tc>
          <w:tcPr>
            <w:cnfStyle w:val="001000000000" w:firstRow="0" w:lastRow="0" w:firstColumn="1" w:lastColumn="0" w:oddVBand="0" w:evenVBand="0" w:oddHBand="0" w:evenHBand="0" w:firstRowFirstColumn="0" w:firstRowLastColumn="0" w:lastRowFirstColumn="0" w:lastRowLastColumn="0"/>
            <w:tcW w:w="3705" w:type="dxa"/>
          </w:tcPr>
          <w:p w14:paraId="121F9F9B" w14:textId="70BBDEEC" w:rsidR="002D547D" w:rsidRPr="002D547D" w:rsidRDefault="002F4A46" w:rsidP="002D547D">
            <w:pPr>
              <w:spacing w:line="360" w:lineRule="auto"/>
              <w:jc w:val="both"/>
              <w:rPr>
                <w:rFonts w:ascii="Times New Roman" w:eastAsia="Arial" w:hAnsi="Times New Roman" w:cs="Times New Roman"/>
                <w:b w:val="0"/>
                <w:sz w:val="24"/>
                <w:szCs w:val="24"/>
              </w:rPr>
            </w:pPr>
            <w:r>
              <w:rPr>
                <w:rFonts w:ascii="Times New Roman" w:eastAsia="Arial" w:hAnsi="Times New Roman" w:cs="Times New Roman"/>
                <w:b w:val="0"/>
                <w:sz w:val="24"/>
                <w:szCs w:val="24"/>
              </w:rPr>
              <w:t>Carlos Massavanhane</w:t>
            </w:r>
          </w:p>
        </w:tc>
        <w:tc>
          <w:tcPr>
            <w:tcW w:w="2865" w:type="dxa"/>
          </w:tcPr>
          <w:p w14:paraId="623ABA99" w14:textId="363F863A" w:rsidR="002D547D" w:rsidRPr="002D547D" w:rsidRDefault="0059167D" w:rsidP="002D547D">
            <w:pPr>
              <w:spacing w:line="360" w:lineRule="auto"/>
              <w:ind w:left="1"/>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sz w:val="24"/>
                <w:szCs w:val="24"/>
              </w:rPr>
              <w:t>Gestor de Operações/ Programador</w:t>
            </w:r>
          </w:p>
        </w:tc>
        <w:tc>
          <w:tcPr>
            <w:tcW w:w="2790" w:type="dxa"/>
          </w:tcPr>
          <w:p w14:paraId="621901C9" w14:textId="77777777" w:rsidR="00E20F79" w:rsidRDefault="00E20F79" w:rsidP="00E20F79">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Colaborar no desenvolvimento da aplicação; Supervisionar as operações diarias do projecto e trabalhos executivos(Marketing, finanças);</w:t>
            </w:r>
          </w:p>
          <w:p w14:paraId="728CE35C" w14:textId="77777777" w:rsidR="00E20F79" w:rsidRDefault="00E20F79" w:rsidP="00E20F79">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Avaliar o desempenho analisando e interpretando dados e métricas;</w:t>
            </w:r>
          </w:p>
          <w:p w14:paraId="334B6005" w14:textId="77777777" w:rsidR="00E20F79" w:rsidRDefault="00E20F79" w:rsidP="00E20F79">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 xml:space="preserve">Escrever e enviar relatório ao gestor de projecto e de </w:t>
            </w:r>
            <w:r>
              <w:rPr>
                <w:rFonts w:ascii="Times New Roman" w:eastAsia="Arial" w:hAnsi="Times New Roman" w:cs="Times New Roman"/>
                <w:sz w:val="24"/>
                <w:szCs w:val="24"/>
              </w:rPr>
              <w:lastRenderedPageBreak/>
              <w:t>infra-estrura em todos assuntos de importância;</w:t>
            </w:r>
          </w:p>
          <w:p w14:paraId="02156FC1" w14:textId="2145352E" w:rsidR="00734691" w:rsidRPr="00E20F79" w:rsidRDefault="00734691" w:rsidP="00E20F79">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Participar em actividades de expansão(investimentos, aquisições, alianças corporativas, etc)</w:t>
            </w:r>
          </w:p>
        </w:tc>
      </w:tr>
    </w:tbl>
    <w:p w14:paraId="50F4423A" w14:textId="632C57DD" w:rsidR="001A79D0" w:rsidRDefault="001A79D0" w:rsidP="006F0413">
      <w:pPr>
        <w:spacing w:line="360" w:lineRule="auto"/>
        <w:jc w:val="right"/>
        <w:rPr>
          <w:rFonts w:ascii="Times New Roman" w:hAnsi="Times New Roman" w:cs="Times New Roman"/>
          <w:b/>
          <w:i/>
          <w:color w:val="002060"/>
          <w:sz w:val="24"/>
          <w:szCs w:val="24"/>
        </w:rPr>
      </w:pPr>
    </w:p>
    <w:p w14:paraId="3733A482" w14:textId="77777777" w:rsidR="004454EC" w:rsidRDefault="004454EC" w:rsidP="006F0413">
      <w:pPr>
        <w:spacing w:line="360" w:lineRule="auto"/>
        <w:jc w:val="right"/>
        <w:rPr>
          <w:rFonts w:ascii="Times New Roman" w:hAnsi="Times New Roman" w:cs="Times New Roman"/>
          <w:b/>
          <w:i/>
          <w:color w:val="002060"/>
          <w:sz w:val="24"/>
          <w:szCs w:val="24"/>
        </w:rPr>
      </w:pPr>
    </w:p>
    <w:tbl>
      <w:tblPr>
        <w:tblStyle w:val="TabelaSimples1"/>
        <w:tblW w:w="9360" w:type="dxa"/>
        <w:tblLook w:val="04A0" w:firstRow="1" w:lastRow="0" w:firstColumn="1" w:lastColumn="0" w:noHBand="0" w:noVBand="1"/>
      </w:tblPr>
      <w:tblGrid>
        <w:gridCol w:w="222"/>
        <w:gridCol w:w="1631"/>
        <w:gridCol w:w="66"/>
        <w:gridCol w:w="793"/>
        <w:gridCol w:w="479"/>
        <w:gridCol w:w="1326"/>
        <w:gridCol w:w="582"/>
        <w:gridCol w:w="600"/>
        <w:gridCol w:w="693"/>
        <w:gridCol w:w="1125"/>
        <w:gridCol w:w="836"/>
        <w:gridCol w:w="785"/>
        <w:gridCol w:w="222"/>
      </w:tblGrid>
      <w:tr w:rsidR="002F4A46" w14:paraId="3AB56BE7" w14:textId="77777777" w:rsidTr="00E20F7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5524" w:type="dxa"/>
            <w:gridSpan w:val="8"/>
          </w:tcPr>
          <w:p w14:paraId="1543E94D" w14:textId="2134B1FE" w:rsidR="002F4A46" w:rsidRPr="009441C0" w:rsidRDefault="002F4A46" w:rsidP="00FF3A21">
            <w:r w:rsidRPr="009441C0">
              <w:rPr>
                <w:rFonts w:ascii="Times New Roman" w:hAnsi="Times New Roman" w:cs="Times New Roman"/>
                <w:sz w:val="24"/>
                <w:szCs w:val="24"/>
              </w:rPr>
              <w:t>Estratégia de comunicação</w:t>
            </w:r>
          </w:p>
        </w:tc>
        <w:tc>
          <w:tcPr>
            <w:tcW w:w="3836" w:type="dxa"/>
            <w:gridSpan w:val="5"/>
          </w:tcPr>
          <w:p w14:paraId="6959F268" w14:textId="77777777" w:rsidR="002F4A46" w:rsidRDefault="002F4A46" w:rsidP="00FF3A21">
            <w:pPr>
              <w:spacing w:after="160"/>
              <w:cnfStyle w:val="100000000000" w:firstRow="1" w:lastRow="0" w:firstColumn="0" w:lastColumn="0" w:oddVBand="0" w:evenVBand="0" w:oddHBand="0" w:evenHBand="0" w:firstRowFirstColumn="0" w:firstRowLastColumn="0" w:lastRowFirstColumn="0" w:lastRowLastColumn="0"/>
            </w:pPr>
          </w:p>
        </w:tc>
      </w:tr>
      <w:tr w:rsidR="002F4A46" w14:paraId="2085A52F" w14:textId="77777777" w:rsidTr="00E20F79">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24" w:type="dxa"/>
            <w:gridSpan w:val="8"/>
          </w:tcPr>
          <w:p w14:paraId="5CF95AE0" w14:textId="77777777" w:rsidR="002F4A46" w:rsidRDefault="002F4A46" w:rsidP="00FF3A21">
            <w:pPr>
              <w:spacing w:after="160"/>
            </w:pPr>
          </w:p>
        </w:tc>
        <w:tc>
          <w:tcPr>
            <w:tcW w:w="3836" w:type="dxa"/>
            <w:gridSpan w:val="5"/>
          </w:tcPr>
          <w:p w14:paraId="65203B09" w14:textId="77777777" w:rsidR="002F4A46" w:rsidRDefault="002F4A46" w:rsidP="00FF3A21">
            <w:pPr>
              <w:spacing w:after="160"/>
              <w:cnfStyle w:val="000000100000" w:firstRow="0" w:lastRow="0" w:firstColumn="0" w:lastColumn="0" w:oddVBand="0" w:evenVBand="0" w:oddHBand="1" w:evenHBand="0" w:firstRowFirstColumn="0" w:firstRowLastColumn="0" w:lastRowFirstColumn="0" w:lastRowLastColumn="0"/>
            </w:pPr>
          </w:p>
        </w:tc>
      </w:tr>
      <w:tr w:rsidR="009441C0" w14:paraId="5172AF7F" w14:textId="77777777" w:rsidTr="00E20F79">
        <w:trPr>
          <w:trHeight w:val="413"/>
        </w:trPr>
        <w:tc>
          <w:tcPr>
            <w:cnfStyle w:val="001000000000" w:firstRow="0" w:lastRow="0" w:firstColumn="1" w:lastColumn="0" w:oddVBand="0" w:evenVBand="0" w:oddHBand="0" w:evenHBand="0" w:firstRowFirstColumn="0" w:firstRowLastColumn="0" w:lastRowFirstColumn="0" w:lastRowLastColumn="0"/>
            <w:tcW w:w="222" w:type="dxa"/>
            <w:vMerge w:val="restart"/>
          </w:tcPr>
          <w:p w14:paraId="421EB88B" w14:textId="77777777" w:rsidR="002F4A46" w:rsidRDefault="002F4A46" w:rsidP="00FF3A21">
            <w:pPr>
              <w:jc w:val="right"/>
            </w:pPr>
            <w:r>
              <w:rPr>
                <w:rFonts w:ascii="Arial" w:eastAsia="Arial" w:hAnsi="Arial" w:cs="Arial"/>
                <w:b w:val="0"/>
                <w:sz w:val="2"/>
              </w:rPr>
              <w:t xml:space="preserve"> </w:t>
            </w:r>
          </w:p>
        </w:tc>
        <w:tc>
          <w:tcPr>
            <w:tcW w:w="1798" w:type="dxa"/>
            <w:gridSpan w:val="2"/>
          </w:tcPr>
          <w:p w14:paraId="2F9A7660" w14:textId="2B76D43D" w:rsidR="002F4A46" w:rsidRPr="009441C0" w:rsidRDefault="009441C0" w:rsidP="00FF3A21">
            <w:pPr>
              <w:ind w:right="80"/>
              <w:jc w:val="center"/>
              <w:cnfStyle w:val="000000000000" w:firstRow="0" w:lastRow="0" w:firstColumn="0" w:lastColumn="0" w:oddVBand="0" w:evenVBand="0" w:oddHBand="0" w:evenHBand="0" w:firstRowFirstColumn="0" w:firstRowLastColumn="0" w:lastRowFirstColumn="0" w:lastRowLastColumn="0"/>
              <w:rPr>
                <w:b/>
              </w:rPr>
            </w:pPr>
            <w:r w:rsidRPr="009441C0">
              <w:rPr>
                <w:rFonts w:ascii="Arial" w:eastAsia="Arial" w:hAnsi="Arial" w:cs="Arial"/>
                <w:b/>
                <w:sz w:val="18"/>
              </w:rPr>
              <w:t>Atividade</w:t>
            </w:r>
            <w:r w:rsidR="002F4A46" w:rsidRPr="009441C0">
              <w:rPr>
                <w:rFonts w:ascii="Arial" w:eastAsia="Arial" w:hAnsi="Arial" w:cs="Arial"/>
                <w:b/>
                <w:sz w:val="18"/>
              </w:rPr>
              <w:t xml:space="preserve">? </w:t>
            </w:r>
          </w:p>
        </w:tc>
        <w:tc>
          <w:tcPr>
            <w:tcW w:w="2598" w:type="dxa"/>
            <w:gridSpan w:val="3"/>
          </w:tcPr>
          <w:p w14:paraId="53BC1E76" w14:textId="16165678" w:rsidR="002F4A46" w:rsidRPr="009441C0" w:rsidRDefault="009441C0" w:rsidP="00FF3A21">
            <w:pPr>
              <w:ind w:right="80"/>
              <w:jc w:val="center"/>
              <w:cnfStyle w:val="000000000000" w:firstRow="0" w:lastRow="0" w:firstColumn="0" w:lastColumn="0" w:oddVBand="0" w:evenVBand="0" w:oddHBand="0" w:evenHBand="0" w:firstRowFirstColumn="0" w:firstRowLastColumn="0" w:lastRowFirstColumn="0" w:lastRowLastColumn="0"/>
              <w:rPr>
                <w:b/>
              </w:rPr>
            </w:pPr>
            <w:r w:rsidRPr="009441C0">
              <w:rPr>
                <w:rFonts w:ascii="Arial" w:eastAsia="Arial" w:hAnsi="Arial" w:cs="Arial"/>
                <w:b/>
                <w:sz w:val="18"/>
              </w:rPr>
              <w:t>Envolvido</w:t>
            </w:r>
            <w:r w:rsidR="002F4A46" w:rsidRPr="009441C0">
              <w:rPr>
                <w:rFonts w:ascii="Arial" w:eastAsia="Arial" w:hAnsi="Arial" w:cs="Arial"/>
                <w:b/>
                <w:sz w:val="18"/>
              </w:rPr>
              <w:t xml:space="preserve">? </w:t>
            </w:r>
          </w:p>
        </w:tc>
        <w:tc>
          <w:tcPr>
            <w:tcW w:w="906" w:type="dxa"/>
            <w:gridSpan w:val="2"/>
          </w:tcPr>
          <w:p w14:paraId="72E969AF" w14:textId="418A6B1D" w:rsidR="002F4A46" w:rsidRPr="009441C0" w:rsidRDefault="009441C0" w:rsidP="00FF3A21">
            <w:pPr>
              <w:ind w:right="79"/>
              <w:jc w:val="center"/>
              <w:cnfStyle w:val="000000000000" w:firstRow="0" w:lastRow="0" w:firstColumn="0" w:lastColumn="0" w:oddVBand="0" w:evenVBand="0" w:oddHBand="0" w:evenHBand="0" w:firstRowFirstColumn="0" w:firstRowLastColumn="0" w:lastRowFirstColumn="0" w:lastRowLastColumn="0"/>
              <w:rPr>
                <w:b/>
              </w:rPr>
            </w:pPr>
            <w:r w:rsidRPr="009441C0">
              <w:rPr>
                <w:rFonts w:ascii="Arial" w:eastAsia="Arial" w:hAnsi="Arial" w:cs="Arial"/>
                <w:b/>
                <w:sz w:val="18"/>
              </w:rPr>
              <w:t>Quando</w:t>
            </w:r>
            <w:r w:rsidR="002F4A46" w:rsidRPr="009441C0">
              <w:rPr>
                <w:rFonts w:ascii="Arial" w:eastAsia="Arial" w:hAnsi="Arial" w:cs="Arial"/>
                <w:b/>
                <w:sz w:val="18"/>
              </w:rPr>
              <w:t xml:space="preserve">? </w:t>
            </w:r>
          </w:p>
        </w:tc>
        <w:tc>
          <w:tcPr>
            <w:tcW w:w="3614" w:type="dxa"/>
            <w:gridSpan w:val="4"/>
          </w:tcPr>
          <w:p w14:paraId="7F885016" w14:textId="6F91E674" w:rsidR="002F4A46" w:rsidRPr="009441C0" w:rsidRDefault="009441C0" w:rsidP="00FF3A21">
            <w:pPr>
              <w:ind w:right="78"/>
              <w:jc w:val="center"/>
              <w:cnfStyle w:val="000000000000" w:firstRow="0" w:lastRow="0" w:firstColumn="0" w:lastColumn="0" w:oddVBand="0" w:evenVBand="0" w:oddHBand="0" w:evenHBand="0" w:firstRowFirstColumn="0" w:firstRowLastColumn="0" w:lastRowFirstColumn="0" w:lastRowLastColumn="0"/>
              <w:rPr>
                <w:b/>
              </w:rPr>
            </w:pPr>
            <w:r w:rsidRPr="009441C0">
              <w:rPr>
                <w:rFonts w:ascii="Arial" w:eastAsia="Arial" w:hAnsi="Arial" w:cs="Arial"/>
                <w:b/>
                <w:sz w:val="18"/>
              </w:rPr>
              <w:t>Como</w:t>
            </w:r>
            <w:r w:rsidR="002F4A46" w:rsidRPr="009441C0">
              <w:rPr>
                <w:rFonts w:ascii="Arial" w:eastAsia="Arial" w:hAnsi="Arial" w:cs="Arial"/>
                <w:b/>
                <w:sz w:val="18"/>
              </w:rPr>
              <w:t xml:space="preserve">? </w:t>
            </w:r>
          </w:p>
        </w:tc>
        <w:tc>
          <w:tcPr>
            <w:tcW w:w="222" w:type="dxa"/>
            <w:vMerge w:val="restart"/>
          </w:tcPr>
          <w:p w14:paraId="2B756364"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r>
      <w:tr w:rsidR="009441C0" w14:paraId="575D284D" w14:textId="77777777" w:rsidTr="00E20F7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Merge/>
          </w:tcPr>
          <w:p w14:paraId="37C36F82" w14:textId="77777777" w:rsidR="002F4A46" w:rsidRDefault="002F4A46" w:rsidP="00FF3A21">
            <w:pPr>
              <w:spacing w:after="160"/>
            </w:pPr>
          </w:p>
        </w:tc>
        <w:tc>
          <w:tcPr>
            <w:tcW w:w="1798" w:type="dxa"/>
            <w:gridSpan w:val="2"/>
          </w:tcPr>
          <w:p w14:paraId="5F9995EE" w14:textId="4D53E533" w:rsidR="002F4A46" w:rsidRPr="009441C0" w:rsidRDefault="009441C0" w:rsidP="00FF3A21">
            <w:pPr>
              <w:ind w:right="78"/>
              <w:jc w:val="center"/>
              <w:cnfStyle w:val="000000100000" w:firstRow="0" w:lastRow="0" w:firstColumn="0" w:lastColumn="0" w:oddVBand="0" w:evenVBand="0" w:oddHBand="1" w:evenHBand="0" w:firstRowFirstColumn="0" w:firstRowLastColumn="0" w:lastRowFirstColumn="0" w:lastRowLastColumn="0"/>
              <w:rPr>
                <w:b/>
              </w:rPr>
            </w:pPr>
            <w:r w:rsidRPr="009441C0">
              <w:rPr>
                <w:rFonts w:ascii="Arial" w:eastAsia="Arial" w:hAnsi="Arial" w:cs="Arial"/>
                <w:b/>
                <w:i/>
                <w:sz w:val="18"/>
              </w:rPr>
              <w:t>Descrição / Título</w:t>
            </w:r>
          </w:p>
        </w:tc>
        <w:tc>
          <w:tcPr>
            <w:tcW w:w="1272" w:type="dxa"/>
            <w:gridSpan w:val="2"/>
          </w:tcPr>
          <w:p w14:paraId="2219C526" w14:textId="31749E82" w:rsidR="002F4A46" w:rsidRPr="009441C0" w:rsidRDefault="009441C0" w:rsidP="00FF3A21">
            <w:pPr>
              <w:ind w:right="65"/>
              <w:jc w:val="center"/>
              <w:cnfStyle w:val="000000100000" w:firstRow="0" w:lastRow="0" w:firstColumn="0" w:lastColumn="0" w:oddVBand="0" w:evenVBand="0" w:oddHBand="1" w:evenHBand="0" w:firstRowFirstColumn="0" w:firstRowLastColumn="0" w:lastRowFirstColumn="0" w:lastRowLastColumn="0"/>
              <w:rPr>
                <w:b/>
              </w:rPr>
            </w:pPr>
            <w:r w:rsidRPr="009441C0">
              <w:rPr>
                <w:rFonts w:ascii="Arial" w:eastAsia="Arial" w:hAnsi="Arial" w:cs="Arial"/>
                <w:b/>
                <w:i/>
                <w:sz w:val="18"/>
              </w:rPr>
              <w:t>Fornecedor</w:t>
            </w:r>
          </w:p>
        </w:tc>
        <w:tc>
          <w:tcPr>
            <w:tcW w:w="1326" w:type="dxa"/>
          </w:tcPr>
          <w:p w14:paraId="51ACF5AE" w14:textId="2F3B4BA3" w:rsidR="002F4A46" w:rsidRPr="009441C0" w:rsidRDefault="009441C0" w:rsidP="00FF3A21">
            <w:pPr>
              <w:ind w:right="69"/>
              <w:jc w:val="center"/>
              <w:cnfStyle w:val="000000100000" w:firstRow="0" w:lastRow="0" w:firstColumn="0" w:lastColumn="0" w:oddVBand="0" w:evenVBand="0" w:oddHBand="1" w:evenHBand="0" w:firstRowFirstColumn="0" w:firstRowLastColumn="0" w:lastRowFirstColumn="0" w:lastRowLastColumn="0"/>
              <w:rPr>
                <w:b/>
              </w:rPr>
            </w:pPr>
            <w:r w:rsidRPr="009441C0">
              <w:rPr>
                <w:rFonts w:ascii="Arial" w:eastAsia="Arial" w:hAnsi="Arial" w:cs="Arial"/>
                <w:b/>
                <w:i/>
                <w:sz w:val="18"/>
              </w:rPr>
              <w:t>Destinatário</w:t>
            </w:r>
          </w:p>
        </w:tc>
        <w:tc>
          <w:tcPr>
            <w:tcW w:w="906" w:type="dxa"/>
            <w:gridSpan w:val="2"/>
          </w:tcPr>
          <w:p w14:paraId="7359FADC" w14:textId="106A6400" w:rsidR="002F4A46" w:rsidRPr="009441C0" w:rsidRDefault="009441C0" w:rsidP="00FF3A21">
            <w:pPr>
              <w:ind w:right="79"/>
              <w:jc w:val="center"/>
              <w:cnfStyle w:val="000000100000" w:firstRow="0" w:lastRow="0" w:firstColumn="0" w:lastColumn="0" w:oddVBand="0" w:evenVBand="0" w:oddHBand="1" w:evenHBand="0" w:firstRowFirstColumn="0" w:firstRowLastColumn="0" w:lastRowFirstColumn="0" w:lastRowLastColumn="0"/>
              <w:rPr>
                <w:b/>
              </w:rPr>
            </w:pPr>
            <w:r w:rsidRPr="009441C0">
              <w:rPr>
                <w:rFonts w:ascii="Arial" w:eastAsia="Arial" w:hAnsi="Arial" w:cs="Arial"/>
                <w:b/>
                <w:i/>
                <w:sz w:val="18"/>
              </w:rPr>
              <w:t>Duração</w:t>
            </w:r>
            <w:r w:rsidR="002F4A46" w:rsidRPr="009441C0">
              <w:rPr>
                <w:rFonts w:ascii="Arial" w:eastAsia="Arial" w:hAnsi="Arial" w:cs="Arial"/>
                <w:b/>
                <w:i/>
                <w:sz w:val="18"/>
              </w:rPr>
              <w:t xml:space="preserve"> </w:t>
            </w:r>
          </w:p>
        </w:tc>
        <w:tc>
          <w:tcPr>
            <w:tcW w:w="1984" w:type="dxa"/>
            <w:gridSpan w:val="2"/>
          </w:tcPr>
          <w:p w14:paraId="5DF9C447" w14:textId="40057849" w:rsidR="002F4A46" w:rsidRPr="009441C0" w:rsidRDefault="009441C0" w:rsidP="00FF3A21">
            <w:pPr>
              <w:ind w:right="84"/>
              <w:jc w:val="center"/>
              <w:cnfStyle w:val="000000100000" w:firstRow="0" w:lastRow="0" w:firstColumn="0" w:lastColumn="0" w:oddVBand="0" w:evenVBand="0" w:oddHBand="1" w:evenHBand="0" w:firstRowFirstColumn="0" w:firstRowLastColumn="0" w:lastRowFirstColumn="0" w:lastRowLastColumn="0"/>
              <w:rPr>
                <w:b/>
              </w:rPr>
            </w:pPr>
            <w:r w:rsidRPr="009441C0">
              <w:rPr>
                <w:rFonts w:ascii="Arial" w:eastAsia="Arial" w:hAnsi="Arial" w:cs="Arial"/>
                <w:b/>
                <w:i/>
                <w:sz w:val="18"/>
              </w:rPr>
              <w:t>Formato</w:t>
            </w:r>
          </w:p>
        </w:tc>
        <w:tc>
          <w:tcPr>
            <w:tcW w:w="1630" w:type="dxa"/>
            <w:gridSpan w:val="2"/>
          </w:tcPr>
          <w:p w14:paraId="51EBC975" w14:textId="42E61AB0" w:rsidR="002F4A46" w:rsidRPr="009441C0" w:rsidRDefault="009441C0" w:rsidP="00FF3A21">
            <w:pPr>
              <w:ind w:left="321" w:hanging="269"/>
              <w:cnfStyle w:val="000000100000" w:firstRow="0" w:lastRow="0" w:firstColumn="0" w:lastColumn="0" w:oddVBand="0" w:evenVBand="0" w:oddHBand="1" w:evenHBand="0" w:firstRowFirstColumn="0" w:firstRowLastColumn="0" w:lastRowFirstColumn="0" w:lastRowLastColumn="0"/>
              <w:rPr>
                <w:b/>
              </w:rPr>
            </w:pPr>
            <w:r w:rsidRPr="009441C0">
              <w:rPr>
                <w:rFonts w:ascii="Arial" w:eastAsia="Arial" w:hAnsi="Arial" w:cs="Arial"/>
                <w:b/>
                <w:i/>
                <w:sz w:val="18"/>
              </w:rPr>
              <w:t>Método Médio / Distribuição</w:t>
            </w:r>
          </w:p>
        </w:tc>
        <w:tc>
          <w:tcPr>
            <w:tcW w:w="0" w:type="auto"/>
            <w:vMerge/>
          </w:tcPr>
          <w:p w14:paraId="5D9C7C65" w14:textId="77777777" w:rsidR="002F4A46" w:rsidRDefault="002F4A46" w:rsidP="00FF3A21">
            <w:pPr>
              <w:spacing w:after="160"/>
              <w:cnfStyle w:val="000000100000" w:firstRow="0" w:lastRow="0" w:firstColumn="0" w:lastColumn="0" w:oddVBand="0" w:evenVBand="0" w:oddHBand="1" w:evenHBand="0" w:firstRowFirstColumn="0" w:firstRowLastColumn="0" w:lastRowFirstColumn="0" w:lastRowLastColumn="0"/>
            </w:pPr>
          </w:p>
        </w:tc>
      </w:tr>
      <w:tr w:rsidR="009441C0" w:rsidRPr="00473C47" w14:paraId="3BF47BBF" w14:textId="77777777" w:rsidTr="00E20F79">
        <w:trPr>
          <w:trHeight w:val="721"/>
        </w:trPr>
        <w:tc>
          <w:tcPr>
            <w:cnfStyle w:val="001000000000" w:firstRow="0" w:lastRow="0" w:firstColumn="1" w:lastColumn="0" w:oddVBand="0" w:evenVBand="0" w:oddHBand="0" w:evenHBand="0" w:firstRowFirstColumn="0" w:firstRowLastColumn="0" w:lastRowFirstColumn="0" w:lastRowLastColumn="0"/>
            <w:tcW w:w="0" w:type="auto"/>
            <w:vMerge/>
          </w:tcPr>
          <w:p w14:paraId="2BDFE43F" w14:textId="77777777" w:rsidR="002F4A46" w:rsidRDefault="002F4A46" w:rsidP="00FF3A21">
            <w:pPr>
              <w:spacing w:after="160"/>
            </w:pPr>
          </w:p>
        </w:tc>
        <w:tc>
          <w:tcPr>
            <w:tcW w:w="1798" w:type="dxa"/>
            <w:gridSpan w:val="2"/>
          </w:tcPr>
          <w:p w14:paraId="4744094C" w14:textId="46A54633" w:rsidR="002F4A46" w:rsidRDefault="009441C0" w:rsidP="009441C0">
            <w:pPr>
              <w:ind w:left="3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Reunião inicial</w:t>
            </w:r>
          </w:p>
        </w:tc>
        <w:tc>
          <w:tcPr>
            <w:tcW w:w="1272" w:type="dxa"/>
            <w:gridSpan w:val="2"/>
          </w:tcPr>
          <w:p w14:paraId="18257C3B" w14:textId="5CE156FD" w:rsidR="002F4A46" w:rsidRPr="009441C0" w:rsidRDefault="009441C0" w:rsidP="00FF3A21">
            <w:pPr>
              <w:ind w:left="32"/>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Arial" w:eastAsia="Arial" w:hAnsi="Arial" w:cs="Arial"/>
                <w:sz w:val="18"/>
                <w:lang w:val="en-US"/>
              </w:rPr>
              <w:t>Carlos.M</w:t>
            </w:r>
            <w:proofErr w:type="spellEnd"/>
            <w:r w:rsidR="002F4A46" w:rsidRPr="009441C0">
              <w:rPr>
                <w:rFonts w:ascii="Arial" w:eastAsia="Arial" w:hAnsi="Arial" w:cs="Arial"/>
                <w:sz w:val="18"/>
                <w:lang w:val="en-US"/>
              </w:rPr>
              <w:t xml:space="preserve"> </w:t>
            </w:r>
          </w:p>
        </w:tc>
        <w:tc>
          <w:tcPr>
            <w:tcW w:w="1326" w:type="dxa"/>
          </w:tcPr>
          <w:p w14:paraId="4E8F8B3E" w14:textId="061863D8" w:rsidR="002F4A46" w:rsidRPr="009441C0" w:rsidRDefault="009441C0" w:rsidP="00FF3A21">
            <w:pPr>
              <w:ind w:left="45"/>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Arial" w:eastAsia="Arial" w:hAnsi="Arial" w:cs="Arial"/>
                <w:sz w:val="18"/>
                <w:lang w:val="en-US"/>
              </w:rPr>
              <w:t>Gracio.M</w:t>
            </w:r>
            <w:proofErr w:type="spellEnd"/>
          </w:p>
        </w:tc>
        <w:tc>
          <w:tcPr>
            <w:tcW w:w="906" w:type="dxa"/>
            <w:gridSpan w:val="2"/>
          </w:tcPr>
          <w:p w14:paraId="3E05CDE9" w14:textId="6E5B9B27" w:rsidR="009441C0" w:rsidRDefault="009441C0" w:rsidP="00FF3A21">
            <w:pPr>
              <w:ind w:left="32"/>
              <w:cnfStyle w:val="000000000000" w:firstRow="0" w:lastRow="0" w:firstColumn="0" w:lastColumn="0" w:oddVBand="0" w:evenVBand="0" w:oddHBand="0" w:evenHBand="0" w:firstRowFirstColumn="0" w:firstRowLastColumn="0" w:lastRowFirstColumn="0" w:lastRowLastColumn="0"/>
              <w:rPr>
                <w:rFonts w:ascii="Arial" w:eastAsia="Arial" w:hAnsi="Arial" w:cs="Arial"/>
                <w:sz w:val="18"/>
                <w:lang w:val="en-US"/>
              </w:rPr>
            </w:pPr>
            <w:r>
              <w:rPr>
                <w:rFonts w:ascii="Arial" w:eastAsia="Arial" w:hAnsi="Arial" w:cs="Arial"/>
                <w:sz w:val="18"/>
                <w:lang w:val="en-US"/>
              </w:rPr>
              <w:t>23/02/18</w:t>
            </w:r>
          </w:p>
          <w:p w14:paraId="73DD9F2A" w14:textId="1BF396F9" w:rsidR="002F4A46" w:rsidRPr="009441C0" w:rsidRDefault="009441C0" w:rsidP="009371D6">
            <w:pPr>
              <w:ind w:left="32"/>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cs="Arial"/>
                <w:sz w:val="18"/>
                <w:lang w:val="en-US"/>
              </w:rPr>
              <w:t>1</w:t>
            </w:r>
            <w:r w:rsidR="009371D6">
              <w:rPr>
                <w:rFonts w:ascii="Arial" w:eastAsia="Arial" w:hAnsi="Arial" w:cs="Arial"/>
                <w:sz w:val="18"/>
                <w:lang w:val="en-US"/>
              </w:rPr>
              <w:t>:30</w:t>
            </w:r>
            <w:r>
              <w:rPr>
                <w:rFonts w:ascii="Arial" w:eastAsia="Arial" w:hAnsi="Arial" w:cs="Arial"/>
                <w:sz w:val="18"/>
                <w:lang w:val="en-US"/>
              </w:rPr>
              <w:t xml:space="preserve"> </w:t>
            </w:r>
            <w:r w:rsidR="009371D6">
              <w:rPr>
                <w:rFonts w:ascii="Arial" w:eastAsia="Arial" w:hAnsi="Arial" w:cs="Arial"/>
                <w:sz w:val="18"/>
                <w:lang w:val="en-US"/>
              </w:rPr>
              <w:t>min</w:t>
            </w:r>
            <w:r w:rsidR="002F4A46" w:rsidRPr="009441C0">
              <w:rPr>
                <w:rFonts w:ascii="Arial" w:eastAsia="Arial" w:hAnsi="Arial" w:cs="Arial"/>
                <w:sz w:val="18"/>
                <w:lang w:val="en-US"/>
              </w:rPr>
              <w:t xml:space="preserve"> </w:t>
            </w:r>
          </w:p>
        </w:tc>
        <w:tc>
          <w:tcPr>
            <w:tcW w:w="1984" w:type="dxa"/>
            <w:gridSpan w:val="2"/>
          </w:tcPr>
          <w:p w14:paraId="182FFFB4" w14:textId="15ED5AED" w:rsidR="002F4A46" w:rsidRPr="009441C0" w:rsidRDefault="009441C0" w:rsidP="00FF3A21">
            <w:pPr>
              <w:ind w:left="30"/>
              <w:cnfStyle w:val="000000000000" w:firstRow="0" w:lastRow="0" w:firstColumn="0" w:lastColumn="0" w:oddVBand="0" w:evenVBand="0" w:oddHBand="0" w:evenHBand="0" w:firstRowFirstColumn="0" w:firstRowLastColumn="0" w:lastRowFirstColumn="0" w:lastRowLastColumn="0"/>
              <w:rPr>
                <w:lang w:val="en-US"/>
              </w:rPr>
            </w:pPr>
            <w:proofErr w:type="spellStart"/>
            <w:r w:rsidRPr="009441C0">
              <w:rPr>
                <w:rFonts w:ascii="Arial" w:eastAsia="Arial" w:hAnsi="Arial" w:cs="Arial"/>
                <w:sz w:val="18"/>
                <w:lang w:val="en-US"/>
              </w:rPr>
              <w:t>encontro</w:t>
            </w:r>
            <w:proofErr w:type="spellEnd"/>
          </w:p>
        </w:tc>
        <w:tc>
          <w:tcPr>
            <w:tcW w:w="1630" w:type="dxa"/>
            <w:gridSpan w:val="2"/>
          </w:tcPr>
          <w:p w14:paraId="0A1D48CE" w14:textId="54F824F3" w:rsidR="002F4A46" w:rsidRPr="00473C47" w:rsidRDefault="009371D6" w:rsidP="00FF3A21">
            <w:pPr>
              <w:ind w:left="32"/>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Arial" w:eastAsia="Arial" w:hAnsi="Arial" w:cs="Arial"/>
                <w:sz w:val="18"/>
                <w:lang w:val="en-US"/>
              </w:rPr>
              <w:t>presencial</w:t>
            </w:r>
            <w:proofErr w:type="spellEnd"/>
          </w:p>
        </w:tc>
        <w:tc>
          <w:tcPr>
            <w:tcW w:w="0" w:type="auto"/>
            <w:vMerge/>
          </w:tcPr>
          <w:p w14:paraId="207ECFBE" w14:textId="77777777" w:rsidR="002F4A46" w:rsidRPr="00473C47" w:rsidRDefault="002F4A46" w:rsidP="00FF3A21">
            <w:pPr>
              <w:spacing w:after="160"/>
              <w:cnfStyle w:val="000000000000" w:firstRow="0" w:lastRow="0" w:firstColumn="0" w:lastColumn="0" w:oddVBand="0" w:evenVBand="0" w:oddHBand="0" w:evenHBand="0" w:firstRowFirstColumn="0" w:firstRowLastColumn="0" w:lastRowFirstColumn="0" w:lastRowLastColumn="0"/>
              <w:rPr>
                <w:lang w:val="en-US"/>
              </w:rPr>
            </w:pPr>
          </w:p>
        </w:tc>
      </w:tr>
      <w:tr w:rsidR="009441C0" w:rsidRPr="00473C47" w14:paraId="7961817E" w14:textId="77777777" w:rsidTr="00E20F79">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auto"/>
            <w:vMerge/>
          </w:tcPr>
          <w:p w14:paraId="2D3C326B" w14:textId="77777777" w:rsidR="002F4A46" w:rsidRPr="00473C47" w:rsidRDefault="002F4A46" w:rsidP="00FF3A21">
            <w:pPr>
              <w:spacing w:after="160"/>
              <w:rPr>
                <w:lang w:val="en-US"/>
              </w:rPr>
            </w:pPr>
          </w:p>
        </w:tc>
        <w:tc>
          <w:tcPr>
            <w:tcW w:w="1798" w:type="dxa"/>
            <w:gridSpan w:val="2"/>
          </w:tcPr>
          <w:p w14:paraId="7966F927" w14:textId="10A763B4" w:rsidR="002F4A46" w:rsidRPr="009441C0" w:rsidRDefault="002F4A46" w:rsidP="00FF3A21">
            <w:pPr>
              <w:ind w:left="34" w:right="100"/>
              <w:cnfStyle w:val="000000100000" w:firstRow="0" w:lastRow="0" w:firstColumn="0" w:lastColumn="0" w:oddVBand="0" w:evenVBand="0" w:oddHBand="1" w:evenHBand="0" w:firstRowFirstColumn="0" w:firstRowLastColumn="0" w:lastRowFirstColumn="0" w:lastRowLastColumn="0"/>
              <w:rPr>
                <w:lang w:val="en-US"/>
              </w:rPr>
            </w:pPr>
          </w:p>
        </w:tc>
        <w:tc>
          <w:tcPr>
            <w:tcW w:w="1272" w:type="dxa"/>
            <w:gridSpan w:val="2"/>
          </w:tcPr>
          <w:p w14:paraId="7E71358A" w14:textId="1B511535" w:rsidR="002F4A46" w:rsidRPr="009441C0" w:rsidRDefault="002F4A46" w:rsidP="00FF3A21">
            <w:pPr>
              <w:ind w:left="32"/>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1A09FBC" w14:textId="66AD2429" w:rsidR="002F4A46" w:rsidRPr="009441C0" w:rsidRDefault="002F4A46" w:rsidP="00FF3A21">
            <w:pPr>
              <w:ind w:left="45"/>
              <w:cnfStyle w:val="000000100000" w:firstRow="0" w:lastRow="0" w:firstColumn="0" w:lastColumn="0" w:oddVBand="0" w:evenVBand="0" w:oddHBand="1" w:evenHBand="0" w:firstRowFirstColumn="0" w:firstRowLastColumn="0" w:lastRowFirstColumn="0" w:lastRowLastColumn="0"/>
              <w:rPr>
                <w:lang w:val="en-US"/>
              </w:rPr>
            </w:pPr>
          </w:p>
        </w:tc>
        <w:tc>
          <w:tcPr>
            <w:tcW w:w="906" w:type="dxa"/>
            <w:gridSpan w:val="2"/>
          </w:tcPr>
          <w:p w14:paraId="6A1CE502" w14:textId="29E58F09" w:rsidR="002F4A46" w:rsidRPr="009441C0" w:rsidRDefault="002F4A46" w:rsidP="00FF3A21">
            <w:pPr>
              <w:ind w:left="32"/>
              <w:cnfStyle w:val="000000100000" w:firstRow="0" w:lastRow="0" w:firstColumn="0" w:lastColumn="0" w:oddVBand="0" w:evenVBand="0" w:oddHBand="1" w:evenHBand="0" w:firstRowFirstColumn="0" w:firstRowLastColumn="0" w:lastRowFirstColumn="0" w:lastRowLastColumn="0"/>
              <w:rPr>
                <w:lang w:val="en-US"/>
              </w:rPr>
            </w:pPr>
          </w:p>
        </w:tc>
        <w:tc>
          <w:tcPr>
            <w:tcW w:w="1984" w:type="dxa"/>
            <w:gridSpan w:val="2"/>
          </w:tcPr>
          <w:p w14:paraId="718A6546" w14:textId="275CB056" w:rsidR="002F4A46" w:rsidRDefault="002F4A46" w:rsidP="00FF3A21">
            <w:pPr>
              <w:ind w:left="30"/>
              <w:cnfStyle w:val="000000100000" w:firstRow="0" w:lastRow="0" w:firstColumn="0" w:lastColumn="0" w:oddVBand="0" w:evenVBand="0" w:oddHBand="1" w:evenHBand="0" w:firstRowFirstColumn="0" w:firstRowLastColumn="0" w:lastRowFirstColumn="0" w:lastRowLastColumn="0"/>
            </w:pPr>
          </w:p>
        </w:tc>
        <w:tc>
          <w:tcPr>
            <w:tcW w:w="1630" w:type="dxa"/>
            <w:gridSpan w:val="2"/>
          </w:tcPr>
          <w:p w14:paraId="1C9E0CCA" w14:textId="4B5C19F5" w:rsidR="002F4A46" w:rsidRPr="00473C47" w:rsidRDefault="002F4A46" w:rsidP="00FF3A21">
            <w:pPr>
              <w:ind w:left="32"/>
              <w:cnfStyle w:val="000000100000" w:firstRow="0" w:lastRow="0" w:firstColumn="0" w:lastColumn="0" w:oddVBand="0" w:evenVBand="0" w:oddHBand="1" w:evenHBand="0" w:firstRowFirstColumn="0" w:firstRowLastColumn="0" w:lastRowFirstColumn="0" w:lastRowLastColumn="0"/>
              <w:rPr>
                <w:lang w:val="en-US"/>
              </w:rPr>
            </w:pPr>
          </w:p>
        </w:tc>
        <w:tc>
          <w:tcPr>
            <w:tcW w:w="0" w:type="auto"/>
            <w:vMerge/>
          </w:tcPr>
          <w:p w14:paraId="765D6E68" w14:textId="77777777" w:rsidR="002F4A46" w:rsidRPr="00473C47" w:rsidRDefault="002F4A46" w:rsidP="00FF3A21">
            <w:pPr>
              <w:spacing w:after="160"/>
              <w:cnfStyle w:val="000000100000" w:firstRow="0" w:lastRow="0" w:firstColumn="0" w:lastColumn="0" w:oddVBand="0" w:evenVBand="0" w:oddHBand="1" w:evenHBand="0" w:firstRowFirstColumn="0" w:firstRowLastColumn="0" w:lastRowFirstColumn="0" w:lastRowLastColumn="0"/>
              <w:rPr>
                <w:lang w:val="en-US"/>
              </w:rPr>
            </w:pPr>
          </w:p>
        </w:tc>
      </w:tr>
      <w:tr w:rsidR="009441C0" w14:paraId="51815AFC" w14:textId="77777777" w:rsidTr="00E20F79">
        <w:trPr>
          <w:trHeight w:val="843"/>
        </w:trPr>
        <w:tc>
          <w:tcPr>
            <w:cnfStyle w:val="001000000000" w:firstRow="0" w:lastRow="0" w:firstColumn="1" w:lastColumn="0" w:oddVBand="0" w:evenVBand="0" w:oddHBand="0" w:evenHBand="0" w:firstRowFirstColumn="0" w:firstRowLastColumn="0" w:lastRowFirstColumn="0" w:lastRowLastColumn="0"/>
            <w:tcW w:w="0" w:type="auto"/>
            <w:vMerge/>
          </w:tcPr>
          <w:p w14:paraId="2CB1A667" w14:textId="77777777" w:rsidR="002F4A46" w:rsidRPr="00473C47" w:rsidRDefault="002F4A46" w:rsidP="00FF3A21">
            <w:pPr>
              <w:spacing w:after="160"/>
              <w:rPr>
                <w:lang w:val="en-US"/>
              </w:rPr>
            </w:pPr>
          </w:p>
        </w:tc>
        <w:tc>
          <w:tcPr>
            <w:tcW w:w="1798" w:type="dxa"/>
            <w:gridSpan w:val="2"/>
          </w:tcPr>
          <w:p w14:paraId="364978FD" w14:textId="2B794EA3" w:rsidR="002F4A46" w:rsidRDefault="002F4A46" w:rsidP="00FF3A21">
            <w:pPr>
              <w:ind w:left="34"/>
              <w:cnfStyle w:val="000000000000" w:firstRow="0" w:lastRow="0" w:firstColumn="0" w:lastColumn="0" w:oddVBand="0" w:evenVBand="0" w:oddHBand="0" w:evenHBand="0" w:firstRowFirstColumn="0" w:firstRowLastColumn="0" w:lastRowFirstColumn="0" w:lastRowLastColumn="0"/>
            </w:pPr>
          </w:p>
        </w:tc>
        <w:tc>
          <w:tcPr>
            <w:tcW w:w="1272" w:type="dxa"/>
            <w:gridSpan w:val="2"/>
          </w:tcPr>
          <w:p w14:paraId="3BB344E6" w14:textId="21072DEB"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1326" w:type="dxa"/>
          </w:tcPr>
          <w:p w14:paraId="6766EDDD" w14:textId="7E23086D" w:rsidR="002F4A46" w:rsidRDefault="002F4A46" w:rsidP="00FF3A21">
            <w:pPr>
              <w:ind w:left="45" w:right="62"/>
              <w:cnfStyle w:val="000000000000" w:firstRow="0" w:lastRow="0" w:firstColumn="0" w:lastColumn="0" w:oddVBand="0" w:evenVBand="0" w:oddHBand="0" w:evenHBand="0" w:firstRowFirstColumn="0" w:firstRowLastColumn="0" w:lastRowFirstColumn="0" w:lastRowLastColumn="0"/>
            </w:pPr>
          </w:p>
        </w:tc>
        <w:tc>
          <w:tcPr>
            <w:tcW w:w="906" w:type="dxa"/>
            <w:gridSpan w:val="2"/>
          </w:tcPr>
          <w:p w14:paraId="7A0BDEFA" w14:textId="3C4A015C" w:rsidR="002F4A46" w:rsidRPr="00473C47" w:rsidRDefault="002F4A46" w:rsidP="00FF3A21">
            <w:pPr>
              <w:ind w:left="32"/>
              <w:cnfStyle w:val="000000000000" w:firstRow="0" w:lastRow="0" w:firstColumn="0" w:lastColumn="0" w:oddVBand="0" w:evenVBand="0" w:oddHBand="0" w:evenHBand="0" w:firstRowFirstColumn="0" w:firstRowLastColumn="0" w:lastRowFirstColumn="0" w:lastRowLastColumn="0"/>
              <w:rPr>
                <w:lang w:val="en-US"/>
              </w:rPr>
            </w:pPr>
          </w:p>
        </w:tc>
        <w:tc>
          <w:tcPr>
            <w:tcW w:w="1984" w:type="dxa"/>
            <w:gridSpan w:val="2"/>
          </w:tcPr>
          <w:p w14:paraId="34760F29" w14:textId="632FCFF6" w:rsidR="002F4A46" w:rsidRPr="00473C47" w:rsidRDefault="002F4A46" w:rsidP="00FF3A21">
            <w:pPr>
              <w:ind w:left="30"/>
              <w:jc w:val="both"/>
              <w:cnfStyle w:val="000000000000" w:firstRow="0" w:lastRow="0" w:firstColumn="0" w:lastColumn="0" w:oddVBand="0" w:evenVBand="0" w:oddHBand="0" w:evenHBand="0" w:firstRowFirstColumn="0" w:firstRowLastColumn="0" w:lastRowFirstColumn="0" w:lastRowLastColumn="0"/>
              <w:rPr>
                <w:lang w:val="en-US"/>
              </w:rPr>
            </w:pPr>
          </w:p>
        </w:tc>
        <w:tc>
          <w:tcPr>
            <w:tcW w:w="1630" w:type="dxa"/>
            <w:gridSpan w:val="2"/>
          </w:tcPr>
          <w:p w14:paraId="303078EE" w14:textId="00A8B4E1"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0" w:type="auto"/>
            <w:vMerge/>
          </w:tcPr>
          <w:p w14:paraId="4E9BFE8E"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r>
      <w:tr w:rsidR="009441C0" w:rsidRPr="00473C47" w14:paraId="181C41FA" w14:textId="77777777" w:rsidTr="00E20F79">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vMerge/>
          </w:tcPr>
          <w:p w14:paraId="6A8C67BC" w14:textId="77777777" w:rsidR="002F4A46" w:rsidRDefault="002F4A46" w:rsidP="00FF3A21">
            <w:pPr>
              <w:spacing w:after="160"/>
            </w:pPr>
          </w:p>
        </w:tc>
        <w:tc>
          <w:tcPr>
            <w:tcW w:w="1798" w:type="dxa"/>
            <w:gridSpan w:val="2"/>
          </w:tcPr>
          <w:p w14:paraId="2774909C" w14:textId="59340EAD" w:rsidR="002F4A46" w:rsidRDefault="002F4A46" w:rsidP="00FF3A21">
            <w:pPr>
              <w:ind w:left="34"/>
              <w:cnfStyle w:val="000000100000" w:firstRow="0" w:lastRow="0" w:firstColumn="0" w:lastColumn="0" w:oddVBand="0" w:evenVBand="0" w:oddHBand="1" w:evenHBand="0" w:firstRowFirstColumn="0" w:firstRowLastColumn="0" w:lastRowFirstColumn="0" w:lastRowLastColumn="0"/>
            </w:pPr>
          </w:p>
        </w:tc>
        <w:tc>
          <w:tcPr>
            <w:tcW w:w="1272" w:type="dxa"/>
            <w:gridSpan w:val="2"/>
          </w:tcPr>
          <w:p w14:paraId="4B6AF26F" w14:textId="1A76C36E" w:rsidR="002F4A46" w:rsidRDefault="002F4A46" w:rsidP="00FF3A21">
            <w:pPr>
              <w:ind w:left="32"/>
              <w:cnfStyle w:val="000000100000" w:firstRow="0" w:lastRow="0" w:firstColumn="0" w:lastColumn="0" w:oddVBand="0" w:evenVBand="0" w:oddHBand="1" w:evenHBand="0" w:firstRowFirstColumn="0" w:firstRowLastColumn="0" w:lastRowFirstColumn="0" w:lastRowLastColumn="0"/>
            </w:pPr>
          </w:p>
        </w:tc>
        <w:tc>
          <w:tcPr>
            <w:tcW w:w="1326" w:type="dxa"/>
          </w:tcPr>
          <w:p w14:paraId="0DAB1841" w14:textId="62BA26FE" w:rsidR="002F4A46" w:rsidRDefault="002F4A46" w:rsidP="00FF3A21">
            <w:pPr>
              <w:ind w:left="45"/>
              <w:cnfStyle w:val="000000100000" w:firstRow="0" w:lastRow="0" w:firstColumn="0" w:lastColumn="0" w:oddVBand="0" w:evenVBand="0" w:oddHBand="1" w:evenHBand="0" w:firstRowFirstColumn="0" w:firstRowLastColumn="0" w:lastRowFirstColumn="0" w:lastRowLastColumn="0"/>
            </w:pPr>
          </w:p>
        </w:tc>
        <w:tc>
          <w:tcPr>
            <w:tcW w:w="906" w:type="dxa"/>
            <w:gridSpan w:val="2"/>
          </w:tcPr>
          <w:p w14:paraId="77CE2B1C" w14:textId="5F553409" w:rsidR="002F4A46" w:rsidRDefault="002F4A46" w:rsidP="00FF3A21">
            <w:pPr>
              <w:ind w:left="32"/>
              <w:cnfStyle w:val="000000100000" w:firstRow="0" w:lastRow="0" w:firstColumn="0" w:lastColumn="0" w:oddVBand="0" w:evenVBand="0" w:oddHBand="1" w:evenHBand="0" w:firstRowFirstColumn="0" w:firstRowLastColumn="0" w:lastRowFirstColumn="0" w:lastRowLastColumn="0"/>
            </w:pPr>
          </w:p>
        </w:tc>
        <w:tc>
          <w:tcPr>
            <w:tcW w:w="1984" w:type="dxa"/>
            <w:gridSpan w:val="2"/>
          </w:tcPr>
          <w:p w14:paraId="3B58C589" w14:textId="62A49782" w:rsidR="002F4A46" w:rsidRPr="00473C47" w:rsidRDefault="002F4A46" w:rsidP="00FF3A21">
            <w:pPr>
              <w:ind w:left="30"/>
              <w:cnfStyle w:val="000000100000" w:firstRow="0" w:lastRow="0" w:firstColumn="0" w:lastColumn="0" w:oddVBand="0" w:evenVBand="0" w:oddHBand="1" w:evenHBand="0" w:firstRowFirstColumn="0" w:firstRowLastColumn="0" w:lastRowFirstColumn="0" w:lastRowLastColumn="0"/>
              <w:rPr>
                <w:lang w:val="en-US"/>
              </w:rPr>
            </w:pPr>
          </w:p>
        </w:tc>
        <w:tc>
          <w:tcPr>
            <w:tcW w:w="1630" w:type="dxa"/>
            <w:gridSpan w:val="2"/>
          </w:tcPr>
          <w:p w14:paraId="08525666" w14:textId="67CA9AE1" w:rsidR="002F4A46" w:rsidRPr="00473C47" w:rsidRDefault="002F4A46" w:rsidP="00FF3A21">
            <w:pPr>
              <w:ind w:left="32"/>
              <w:cnfStyle w:val="000000100000" w:firstRow="0" w:lastRow="0" w:firstColumn="0" w:lastColumn="0" w:oddVBand="0" w:evenVBand="0" w:oddHBand="1" w:evenHBand="0" w:firstRowFirstColumn="0" w:firstRowLastColumn="0" w:lastRowFirstColumn="0" w:lastRowLastColumn="0"/>
              <w:rPr>
                <w:lang w:val="en-US"/>
              </w:rPr>
            </w:pPr>
          </w:p>
        </w:tc>
        <w:tc>
          <w:tcPr>
            <w:tcW w:w="0" w:type="auto"/>
            <w:vMerge/>
          </w:tcPr>
          <w:p w14:paraId="59C93C54" w14:textId="77777777" w:rsidR="002F4A46" w:rsidRPr="00473C47" w:rsidRDefault="002F4A46" w:rsidP="00FF3A21">
            <w:pPr>
              <w:spacing w:after="160"/>
              <w:cnfStyle w:val="000000100000" w:firstRow="0" w:lastRow="0" w:firstColumn="0" w:lastColumn="0" w:oddVBand="0" w:evenVBand="0" w:oddHBand="1" w:evenHBand="0" w:firstRowFirstColumn="0" w:firstRowLastColumn="0" w:lastRowFirstColumn="0" w:lastRowLastColumn="0"/>
              <w:rPr>
                <w:lang w:val="en-US"/>
              </w:rPr>
            </w:pPr>
          </w:p>
        </w:tc>
      </w:tr>
      <w:tr w:rsidR="009441C0" w14:paraId="584BBCC4" w14:textId="77777777" w:rsidTr="00E20F79">
        <w:trPr>
          <w:trHeight w:val="634"/>
        </w:trPr>
        <w:tc>
          <w:tcPr>
            <w:cnfStyle w:val="001000000000" w:firstRow="0" w:lastRow="0" w:firstColumn="1" w:lastColumn="0" w:oddVBand="0" w:evenVBand="0" w:oddHBand="0" w:evenHBand="0" w:firstRowFirstColumn="0" w:firstRowLastColumn="0" w:lastRowFirstColumn="0" w:lastRowLastColumn="0"/>
            <w:tcW w:w="0" w:type="auto"/>
            <w:vMerge/>
          </w:tcPr>
          <w:p w14:paraId="0F1BD709" w14:textId="77777777" w:rsidR="002F4A46" w:rsidRPr="00473C47" w:rsidRDefault="002F4A46" w:rsidP="00FF3A21">
            <w:pPr>
              <w:spacing w:after="160"/>
              <w:rPr>
                <w:lang w:val="en-US"/>
              </w:rPr>
            </w:pPr>
          </w:p>
        </w:tc>
        <w:tc>
          <w:tcPr>
            <w:tcW w:w="1798" w:type="dxa"/>
            <w:gridSpan w:val="2"/>
          </w:tcPr>
          <w:p w14:paraId="3A152520" w14:textId="223D3A2D" w:rsidR="002F4A46" w:rsidRDefault="002F4A46" w:rsidP="00FF3A21">
            <w:pPr>
              <w:ind w:left="34"/>
              <w:cnfStyle w:val="000000000000" w:firstRow="0" w:lastRow="0" w:firstColumn="0" w:lastColumn="0" w:oddVBand="0" w:evenVBand="0" w:oddHBand="0" w:evenHBand="0" w:firstRowFirstColumn="0" w:firstRowLastColumn="0" w:lastRowFirstColumn="0" w:lastRowLastColumn="0"/>
            </w:pPr>
          </w:p>
        </w:tc>
        <w:tc>
          <w:tcPr>
            <w:tcW w:w="1272" w:type="dxa"/>
            <w:gridSpan w:val="2"/>
          </w:tcPr>
          <w:p w14:paraId="583E0095" w14:textId="1350EA67"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1326" w:type="dxa"/>
          </w:tcPr>
          <w:p w14:paraId="5DA94AAA" w14:textId="41812ABA" w:rsidR="002F4A46" w:rsidRDefault="002F4A46" w:rsidP="00FF3A21">
            <w:pPr>
              <w:ind w:left="45"/>
              <w:cnfStyle w:val="000000000000" w:firstRow="0" w:lastRow="0" w:firstColumn="0" w:lastColumn="0" w:oddVBand="0" w:evenVBand="0" w:oddHBand="0" w:evenHBand="0" w:firstRowFirstColumn="0" w:firstRowLastColumn="0" w:lastRowFirstColumn="0" w:lastRowLastColumn="0"/>
            </w:pPr>
          </w:p>
        </w:tc>
        <w:tc>
          <w:tcPr>
            <w:tcW w:w="906" w:type="dxa"/>
            <w:gridSpan w:val="2"/>
          </w:tcPr>
          <w:p w14:paraId="42A2433C" w14:textId="32535218"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1984" w:type="dxa"/>
            <w:gridSpan w:val="2"/>
          </w:tcPr>
          <w:p w14:paraId="65FA28B7" w14:textId="283FCAC9" w:rsidR="002F4A46" w:rsidRDefault="002F4A46" w:rsidP="00FF3A21">
            <w:pPr>
              <w:ind w:left="30"/>
              <w:cnfStyle w:val="000000000000" w:firstRow="0" w:lastRow="0" w:firstColumn="0" w:lastColumn="0" w:oddVBand="0" w:evenVBand="0" w:oddHBand="0" w:evenHBand="0" w:firstRowFirstColumn="0" w:firstRowLastColumn="0" w:lastRowFirstColumn="0" w:lastRowLastColumn="0"/>
            </w:pPr>
          </w:p>
        </w:tc>
        <w:tc>
          <w:tcPr>
            <w:tcW w:w="1630" w:type="dxa"/>
            <w:gridSpan w:val="2"/>
          </w:tcPr>
          <w:p w14:paraId="48F8DF1A" w14:textId="3D23FA22"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0" w:type="auto"/>
            <w:vMerge/>
          </w:tcPr>
          <w:p w14:paraId="0E93D47F"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r>
      <w:tr w:rsidR="009441C0" w:rsidRPr="00473C47" w14:paraId="1601052B" w14:textId="77777777" w:rsidTr="00E20F79">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0" w:type="auto"/>
            <w:vMerge/>
          </w:tcPr>
          <w:p w14:paraId="6C95809E" w14:textId="77777777" w:rsidR="002F4A46" w:rsidRDefault="002F4A46" w:rsidP="00FF3A21">
            <w:pPr>
              <w:spacing w:after="160"/>
            </w:pPr>
          </w:p>
        </w:tc>
        <w:tc>
          <w:tcPr>
            <w:tcW w:w="1798" w:type="dxa"/>
            <w:gridSpan w:val="2"/>
          </w:tcPr>
          <w:p w14:paraId="2E86D0B9" w14:textId="63C3DE79" w:rsidR="002F4A46" w:rsidRDefault="002F4A46" w:rsidP="00FF3A21">
            <w:pPr>
              <w:ind w:left="34"/>
              <w:cnfStyle w:val="000000100000" w:firstRow="0" w:lastRow="0" w:firstColumn="0" w:lastColumn="0" w:oddVBand="0" w:evenVBand="0" w:oddHBand="1" w:evenHBand="0" w:firstRowFirstColumn="0" w:firstRowLastColumn="0" w:lastRowFirstColumn="0" w:lastRowLastColumn="0"/>
            </w:pPr>
          </w:p>
        </w:tc>
        <w:tc>
          <w:tcPr>
            <w:tcW w:w="1272" w:type="dxa"/>
            <w:gridSpan w:val="2"/>
          </w:tcPr>
          <w:p w14:paraId="4E158493" w14:textId="01278271" w:rsidR="002F4A46" w:rsidRDefault="002F4A46" w:rsidP="00FF3A21">
            <w:pPr>
              <w:ind w:left="32"/>
              <w:cnfStyle w:val="000000100000" w:firstRow="0" w:lastRow="0" w:firstColumn="0" w:lastColumn="0" w:oddVBand="0" w:evenVBand="0" w:oddHBand="1" w:evenHBand="0" w:firstRowFirstColumn="0" w:firstRowLastColumn="0" w:lastRowFirstColumn="0" w:lastRowLastColumn="0"/>
            </w:pPr>
          </w:p>
        </w:tc>
        <w:tc>
          <w:tcPr>
            <w:tcW w:w="1326" w:type="dxa"/>
          </w:tcPr>
          <w:p w14:paraId="2A8BE4C1" w14:textId="0FA67D74" w:rsidR="002F4A46" w:rsidRDefault="002F4A46" w:rsidP="00FF3A21">
            <w:pPr>
              <w:ind w:left="45"/>
              <w:cnfStyle w:val="000000100000" w:firstRow="0" w:lastRow="0" w:firstColumn="0" w:lastColumn="0" w:oddVBand="0" w:evenVBand="0" w:oddHBand="1" w:evenHBand="0" w:firstRowFirstColumn="0" w:firstRowLastColumn="0" w:lastRowFirstColumn="0" w:lastRowLastColumn="0"/>
            </w:pPr>
          </w:p>
        </w:tc>
        <w:tc>
          <w:tcPr>
            <w:tcW w:w="906" w:type="dxa"/>
            <w:gridSpan w:val="2"/>
          </w:tcPr>
          <w:p w14:paraId="53D3826D" w14:textId="1399D5A9" w:rsidR="002F4A46" w:rsidRDefault="002F4A46" w:rsidP="00FF3A21">
            <w:pPr>
              <w:ind w:left="32"/>
              <w:cnfStyle w:val="000000100000" w:firstRow="0" w:lastRow="0" w:firstColumn="0" w:lastColumn="0" w:oddVBand="0" w:evenVBand="0" w:oddHBand="1" w:evenHBand="0" w:firstRowFirstColumn="0" w:firstRowLastColumn="0" w:lastRowFirstColumn="0" w:lastRowLastColumn="0"/>
            </w:pPr>
          </w:p>
        </w:tc>
        <w:tc>
          <w:tcPr>
            <w:tcW w:w="1984" w:type="dxa"/>
            <w:gridSpan w:val="2"/>
          </w:tcPr>
          <w:p w14:paraId="743F5FEB" w14:textId="320C0EA0" w:rsidR="002F4A46" w:rsidRDefault="002F4A46" w:rsidP="00FF3A21">
            <w:pPr>
              <w:ind w:left="30"/>
              <w:cnfStyle w:val="000000100000" w:firstRow="0" w:lastRow="0" w:firstColumn="0" w:lastColumn="0" w:oddVBand="0" w:evenVBand="0" w:oddHBand="1" w:evenHBand="0" w:firstRowFirstColumn="0" w:firstRowLastColumn="0" w:lastRowFirstColumn="0" w:lastRowLastColumn="0"/>
            </w:pPr>
          </w:p>
        </w:tc>
        <w:tc>
          <w:tcPr>
            <w:tcW w:w="1630" w:type="dxa"/>
            <w:gridSpan w:val="2"/>
          </w:tcPr>
          <w:p w14:paraId="12177DC6" w14:textId="21ED9223" w:rsidR="002F4A46" w:rsidRPr="00473C47" w:rsidRDefault="002F4A46" w:rsidP="00FF3A21">
            <w:pPr>
              <w:ind w:left="32"/>
              <w:cnfStyle w:val="000000100000" w:firstRow="0" w:lastRow="0" w:firstColumn="0" w:lastColumn="0" w:oddVBand="0" w:evenVBand="0" w:oddHBand="1" w:evenHBand="0" w:firstRowFirstColumn="0" w:firstRowLastColumn="0" w:lastRowFirstColumn="0" w:lastRowLastColumn="0"/>
              <w:rPr>
                <w:lang w:val="en-US"/>
              </w:rPr>
            </w:pPr>
          </w:p>
        </w:tc>
        <w:tc>
          <w:tcPr>
            <w:tcW w:w="0" w:type="auto"/>
            <w:vMerge/>
          </w:tcPr>
          <w:p w14:paraId="2A40E0E9" w14:textId="77777777" w:rsidR="002F4A46" w:rsidRPr="00473C47" w:rsidRDefault="002F4A46" w:rsidP="00FF3A21">
            <w:pPr>
              <w:spacing w:after="160"/>
              <w:cnfStyle w:val="000000100000" w:firstRow="0" w:lastRow="0" w:firstColumn="0" w:lastColumn="0" w:oddVBand="0" w:evenVBand="0" w:oddHBand="1" w:evenHBand="0" w:firstRowFirstColumn="0" w:firstRowLastColumn="0" w:lastRowFirstColumn="0" w:lastRowLastColumn="0"/>
              <w:rPr>
                <w:lang w:val="en-US"/>
              </w:rPr>
            </w:pPr>
          </w:p>
        </w:tc>
      </w:tr>
      <w:tr w:rsidR="009441C0" w14:paraId="363C699E" w14:textId="77777777" w:rsidTr="00E20F79">
        <w:trPr>
          <w:trHeight w:val="1609"/>
        </w:trPr>
        <w:tc>
          <w:tcPr>
            <w:cnfStyle w:val="001000000000" w:firstRow="0" w:lastRow="0" w:firstColumn="1" w:lastColumn="0" w:oddVBand="0" w:evenVBand="0" w:oddHBand="0" w:evenHBand="0" w:firstRowFirstColumn="0" w:firstRowLastColumn="0" w:lastRowFirstColumn="0" w:lastRowLastColumn="0"/>
            <w:tcW w:w="0" w:type="auto"/>
            <w:vMerge/>
          </w:tcPr>
          <w:p w14:paraId="402FF0C7" w14:textId="77777777" w:rsidR="002F4A46" w:rsidRPr="00473C47" w:rsidRDefault="002F4A46" w:rsidP="00FF3A21">
            <w:pPr>
              <w:spacing w:after="160"/>
              <w:rPr>
                <w:lang w:val="en-US"/>
              </w:rPr>
            </w:pPr>
          </w:p>
        </w:tc>
        <w:tc>
          <w:tcPr>
            <w:tcW w:w="1798" w:type="dxa"/>
            <w:gridSpan w:val="2"/>
          </w:tcPr>
          <w:p w14:paraId="27D153B2" w14:textId="29807CFA" w:rsidR="002F4A46" w:rsidRDefault="002F4A46" w:rsidP="00FF3A21">
            <w:pPr>
              <w:ind w:left="34"/>
              <w:cnfStyle w:val="000000000000" w:firstRow="0" w:lastRow="0" w:firstColumn="0" w:lastColumn="0" w:oddVBand="0" w:evenVBand="0" w:oddHBand="0" w:evenHBand="0" w:firstRowFirstColumn="0" w:firstRowLastColumn="0" w:lastRowFirstColumn="0" w:lastRowLastColumn="0"/>
            </w:pPr>
          </w:p>
        </w:tc>
        <w:tc>
          <w:tcPr>
            <w:tcW w:w="1272" w:type="dxa"/>
            <w:gridSpan w:val="2"/>
          </w:tcPr>
          <w:p w14:paraId="26F81EEB" w14:textId="0D62FC94"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1326" w:type="dxa"/>
          </w:tcPr>
          <w:p w14:paraId="29BA31DD" w14:textId="71C0D2C6" w:rsidR="002F4A46" w:rsidRPr="00473C47" w:rsidRDefault="002F4A46" w:rsidP="00FF3A21">
            <w:pPr>
              <w:ind w:left="45"/>
              <w:cnfStyle w:val="000000000000" w:firstRow="0" w:lastRow="0" w:firstColumn="0" w:lastColumn="0" w:oddVBand="0" w:evenVBand="0" w:oddHBand="0" w:evenHBand="0" w:firstRowFirstColumn="0" w:firstRowLastColumn="0" w:lastRowFirstColumn="0" w:lastRowLastColumn="0"/>
              <w:rPr>
                <w:lang w:val="en-US"/>
              </w:rPr>
            </w:pPr>
          </w:p>
        </w:tc>
        <w:tc>
          <w:tcPr>
            <w:tcW w:w="906" w:type="dxa"/>
            <w:gridSpan w:val="2"/>
          </w:tcPr>
          <w:p w14:paraId="6717AA13" w14:textId="3C06F3B9"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1984" w:type="dxa"/>
            <w:gridSpan w:val="2"/>
          </w:tcPr>
          <w:p w14:paraId="11E47CFD" w14:textId="234C2A7E" w:rsidR="002F4A46" w:rsidRDefault="002F4A46" w:rsidP="00FF3A21">
            <w:pPr>
              <w:ind w:left="30"/>
              <w:cnfStyle w:val="000000000000" w:firstRow="0" w:lastRow="0" w:firstColumn="0" w:lastColumn="0" w:oddVBand="0" w:evenVBand="0" w:oddHBand="0" w:evenHBand="0" w:firstRowFirstColumn="0" w:firstRowLastColumn="0" w:lastRowFirstColumn="0" w:lastRowLastColumn="0"/>
            </w:pPr>
          </w:p>
        </w:tc>
        <w:tc>
          <w:tcPr>
            <w:tcW w:w="1630" w:type="dxa"/>
            <w:gridSpan w:val="2"/>
          </w:tcPr>
          <w:p w14:paraId="059BA079" w14:textId="6C3AB55A" w:rsidR="002F4A46" w:rsidRDefault="002F4A46" w:rsidP="00FF3A21">
            <w:pPr>
              <w:ind w:left="32"/>
              <w:cnfStyle w:val="000000000000" w:firstRow="0" w:lastRow="0" w:firstColumn="0" w:lastColumn="0" w:oddVBand="0" w:evenVBand="0" w:oddHBand="0" w:evenHBand="0" w:firstRowFirstColumn="0" w:firstRowLastColumn="0" w:lastRowFirstColumn="0" w:lastRowLastColumn="0"/>
            </w:pPr>
          </w:p>
        </w:tc>
        <w:tc>
          <w:tcPr>
            <w:tcW w:w="0" w:type="auto"/>
            <w:vMerge/>
          </w:tcPr>
          <w:p w14:paraId="3E67FC07"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r>
      <w:tr w:rsidR="002F4A46" w:rsidRPr="00473C47" w14:paraId="7B9D5FCA" w14:textId="77777777" w:rsidTr="00E20F7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524" w:type="dxa"/>
            <w:gridSpan w:val="8"/>
          </w:tcPr>
          <w:p w14:paraId="46AC9A68" w14:textId="68AC07C7" w:rsidR="002F4A46" w:rsidRPr="00473C47" w:rsidRDefault="002F4A46" w:rsidP="00FF3A21">
            <w:pPr>
              <w:rPr>
                <w:lang w:val="en-US"/>
              </w:rPr>
            </w:pPr>
          </w:p>
        </w:tc>
        <w:tc>
          <w:tcPr>
            <w:tcW w:w="3836" w:type="dxa"/>
            <w:gridSpan w:val="5"/>
          </w:tcPr>
          <w:p w14:paraId="66AC509C" w14:textId="77777777" w:rsidR="002F4A46" w:rsidRPr="00473C47" w:rsidRDefault="002F4A46" w:rsidP="00FF3A21">
            <w:pPr>
              <w:spacing w:after="160"/>
              <w:cnfStyle w:val="000000100000" w:firstRow="0" w:lastRow="0" w:firstColumn="0" w:lastColumn="0" w:oddVBand="0" w:evenVBand="0" w:oddHBand="1" w:evenHBand="0" w:firstRowFirstColumn="0" w:firstRowLastColumn="0" w:lastRowFirstColumn="0" w:lastRowLastColumn="0"/>
              <w:rPr>
                <w:lang w:val="en-US"/>
              </w:rPr>
            </w:pPr>
          </w:p>
        </w:tc>
      </w:tr>
      <w:tr w:rsidR="00E21E3B" w14:paraId="10C70995" w14:textId="77777777" w:rsidTr="00E20F79">
        <w:trPr>
          <w:trHeight w:val="552"/>
        </w:trPr>
        <w:tc>
          <w:tcPr>
            <w:cnfStyle w:val="001000000000" w:firstRow="0" w:lastRow="0" w:firstColumn="1" w:lastColumn="0" w:oddVBand="0" w:evenVBand="0" w:oddHBand="0" w:evenHBand="0" w:firstRowFirstColumn="0" w:firstRowLastColumn="0" w:lastRowFirstColumn="0" w:lastRowLastColumn="0"/>
            <w:tcW w:w="2813" w:type="dxa"/>
            <w:gridSpan w:val="4"/>
          </w:tcPr>
          <w:p w14:paraId="5F70B088" w14:textId="42F8974D" w:rsidR="002F4A46" w:rsidRDefault="00E21E3B" w:rsidP="00FF3A21">
            <w:r>
              <w:rPr>
                <w:rFonts w:ascii="Arial" w:eastAsia="Arial" w:hAnsi="Arial" w:cs="Arial"/>
                <w:sz w:val="18"/>
              </w:rPr>
              <w:lastRenderedPageBreak/>
              <w:t>Gestor do projeto</w:t>
            </w:r>
            <w:r w:rsidR="002F4A46">
              <w:rPr>
                <w:rFonts w:ascii="Arial" w:eastAsia="Arial" w:hAnsi="Arial" w:cs="Arial"/>
                <w:sz w:val="18"/>
              </w:rPr>
              <w:t xml:space="preserve"> </w:t>
            </w:r>
          </w:p>
        </w:tc>
        <w:tc>
          <w:tcPr>
            <w:tcW w:w="2711" w:type="dxa"/>
            <w:gridSpan w:val="4"/>
          </w:tcPr>
          <w:p w14:paraId="01313DD5" w14:textId="29EC2A1D" w:rsidR="002F4A46" w:rsidRDefault="002F4A46" w:rsidP="00B33710">
            <w:pPr>
              <w:ind w:left="2"/>
              <w:cnfStyle w:val="000000000000" w:firstRow="0" w:lastRow="0" w:firstColumn="0" w:lastColumn="0" w:oddVBand="0" w:evenVBand="0" w:oddHBand="0" w:evenHBand="0" w:firstRowFirstColumn="0" w:firstRowLastColumn="0" w:lastRowFirstColumn="0" w:lastRowLastColumn="0"/>
            </w:pPr>
          </w:p>
        </w:tc>
        <w:tc>
          <w:tcPr>
            <w:tcW w:w="705" w:type="dxa"/>
          </w:tcPr>
          <w:p w14:paraId="591DC17C"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c>
          <w:tcPr>
            <w:tcW w:w="3131" w:type="dxa"/>
            <w:gridSpan w:val="4"/>
          </w:tcPr>
          <w:p w14:paraId="65949939" w14:textId="6D8B1F98" w:rsidR="002F4A46" w:rsidRDefault="00E21E3B" w:rsidP="00E21E3B">
            <w:pPr>
              <w:ind w:left="2"/>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Gestor de Desenvolvimento</w:t>
            </w:r>
          </w:p>
        </w:tc>
      </w:tr>
      <w:tr w:rsidR="009441C0" w14:paraId="690694C0" w14:textId="77777777" w:rsidTr="00E20F7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47" w:type="dxa"/>
            <w:gridSpan w:val="2"/>
            <w:vMerge w:val="restart"/>
          </w:tcPr>
          <w:p w14:paraId="3EC765DB" w14:textId="1E6E7E75" w:rsidR="002F4A46" w:rsidRDefault="00E21E3B" w:rsidP="00FF3A21">
            <w:r>
              <w:rPr>
                <w:rFonts w:ascii="Arial" w:eastAsia="Arial" w:hAnsi="Arial" w:cs="Arial"/>
                <w:b w:val="0"/>
                <w:sz w:val="18"/>
              </w:rPr>
              <w:t>Revisto por</w:t>
            </w:r>
            <w:r w:rsidR="002F4A46">
              <w:rPr>
                <w:rFonts w:ascii="Arial" w:eastAsia="Arial" w:hAnsi="Arial" w:cs="Arial"/>
                <w:b w:val="0"/>
                <w:sz w:val="18"/>
              </w:rPr>
              <w:t xml:space="preserve"> </w:t>
            </w:r>
          </w:p>
        </w:tc>
        <w:tc>
          <w:tcPr>
            <w:tcW w:w="866" w:type="dxa"/>
            <w:gridSpan w:val="2"/>
            <w:vMerge w:val="restart"/>
          </w:tcPr>
          <w:p w14:paraId="029B5C67" w14:textId="29C2895A" w:rsidR="002F4A46" w:rsidRDefault="00E21E3B" w:rsidP="00FF3A21">
            <w:pPr>
              <w:ind w:left="3"/>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Data</w:t>
            </w:r>
            <w:r w:rsidR="002F4A46">
              <w:rPr>
                <w:rFonts w:ascii="Arial" w:eastAsia="Arial" w:hAnsi="Arial" w:cs="Arial"/>
                <w:sz w:val="18"/>
              </w:rPr>
              <w:t xml:space="preserve"> </w:t>
            </w:r>
          </w:p>
        </w:tc>
        <w:tc>
          <w:tcPr>
            <w:tcW w:w="2407" w:type="dxa"/>
            <w:gridSpan w:val="3"/>
          </w:tcPr>
          <w:p w14:paraId="1D3486BB" w14:textId="77777777" w:rsidR="002F4A46" w:rsidRDefault="002F4A46" w:rsidP="00FF3A21">
            <w:pPr>
              <w:spacing w:after="160"/>
              <w:cnfStyle w:val="000000100000" w:firstRow="0" w:lastRow="0" w:firstColumn="0" w:lastColumn="0" w:oddVBand="0" w:evenVBand="0" w:oddHBand="1" w:evenHBand="0" w:firstRowFirstColumn="0" w:firstRowLastColumn="0" w:lastRowFirstColumn="0" w:lastRowLastColumn="0"/>
            </w:pPr>
          </w:p>
        </w:tc>
        <w:tc>
          <w:tcPr>
            <w:tcW w:w="304" w:type="dxa"/>
            <w:vMerge w:val="restart"/>
          </w:tcPr>
          <w:p w14:paraId="032166F7" w14:textId="32EC8FE1" w:rsidR="002F4A46" w:rsidRDefault="00E21E3B" w:rsidP="00FF3A21">
            <w:pPr>
              <w:ind w:left="3"/>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Data</w:t>
            </w:r>
            <w:r w:rsidR="002F4A46">
              <w:rPr>
                <w:rFonts w:ascii="Arial" w:eastAsia="Arial" w:hAnsi="Arial" w:cs="Arial"/>
                <w:sz w:val="18"/>
              </w:rPr>
              <w:t xml:space="preserve"> </w:t>
            </w:r>
          </w:p>
        </w:tc>
        <w:tc>
          <w:tcPr>
            <w:tcW w:w="705" w:type="dxa"/>
            <w:vMerge w:val="restart"/>
          </w:tcPr>
          <w:p w14:paraId="3377D099" w14:textId="77777777" w:rsidR="002F4A46" w:rsidRDefault="002F4A46" w:rsidP="00FF3A21">
            <w:pPr>
              <w:spacing w:after="160"/>
              <w:cnfStyle w:val="000000100000" w:firstRow="0" w:lastRow="0" w:firstColumn="0" w:lastColumn="0" w:oddVBand="0" w:evenVBand="0" w:oddHBand="1" w:evenHBand="0" w:firstRowFirstColumn="0" w:firstRowLastColumn="0" w:lastRowFirstColumn="0" w:lastRowLastColumn="0"/>
            </w:pPr>
          </w:p>
        </w:tc>
        <w:tc>
          <w:tcPr>
            <w:tcW w:w="2115" w:type="dxa"/>
            <w:gridSpan w:val="2"/>
            <w:vMerge w:val="restart"/>
          </w:tcPr>
          <w:p w14:paraId="168A4046" w14:textId="09311238" w:rsidR="002F4A46" w:rsidRDefault="00E21E3B" w:rsidP="00FF3A21">
            <w:pPr>
              <w:ind w:left="2"/>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Revisto por</w:t>
            </w:r>
            <w:r w:rsidR="002F4A46">
              <w:rPr>
                <w:rFonts w:ascii="Arial" w:eastAsia="Arial" w:hAnsi="Arial" w:cs="Arial"/>
                <w:sz w:val="18"/>
              </w:rPr>
              <w:t xml:space="preserve"> </w:t>
            </w:r>
          </w:p>
        </w:tc>
        <w:tc>
          <w:tcPr>
            <w:tcW w:w="1016" w:type="dxa"/>
            <w:gridSpan w:val="2"/>
            <w:vMerge w:val="restart"/>
          </w:tcPr>
          <w:p w14:paraId="50D07ADF" w14:textId="59FF9FBA" w:rsidR="002F4A46" w:rsidRDefault="00E21E3B" w:rsidP="00E21E3B">
            <w:pPr>
              <w:ind w:left="2"/>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Data</w:t>
            </w:r>
            <w:r w:rsidR="002F4A46">
              <w:rPr>
                <w:rFonts w:ascii="Arial" w:eastAsia="Arial" w:hAnsi="Arial" w:cs="Arial"/>
                <w:sz w:val="18"/>
              </w:rPr>
              <w:t xml:space="preserve"> </w:t>
            </w:r>
          </w:p>
        </w:tc>
      </w:tr>
      <w:tr w:rsidR="009441C0" w14:paraId="38187130" w14:textId="77777777" w:rsidTr="00E20F79">
        <w:trPr>
          <w:trHeight w:val="262"/>
        </w:trPr>
        <w:tc>
          <w:tcPr>
            <w:cnfStyle w:val="001000000000" w:firstRow="0" w:lastRow="0" w:firstColumn="1" w:lastColumn="0" w:oddVBand="0" w:evenVBand="0" w:oddHBand="0" w:evenHBand="0" w:firstRowFirstColumn="0" w:firstRowLastColumn="0" w:lastRowFirstColumn="0" w:lastRowLastColumn="0"/>
            <w:tcW w:w="0" w:type="auto"/>
            <w:gridSpan w:val="2"/>
            <w:vMerge/>
          </w:tcPr>
          <w:p w14:paraId="3C857E7D" w14:textId="77777777" w:rsidR="002F4A46" w:rsidRDefault="002F4A46" w:rsidP="00FF3A21">
            <w:pPr>
              <w:spacing w:after="160"/>
            </w:pPr>
          </w:p>
        </w:tc>
        <w:tc>
          <w:tcPr>
            <w:tcW w:w="0" w:type="auto"/>
            <w:gridSpan w:val="2"/>
            <w:vMerge/>
          </w:tcPr>
          <w:p w14:paraId="68525B19"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c>
          <w:tcPr>
            <w:tcW w:w="2407" w:type="dxa"/>
            <w:gridSpan w:val="3"/>
          </w:tcPr>
          <w:p w14:paraId="3A7DB82E" w14:textId="56B24A7C" w:rsidR="002F4A46" w:rsidRDefault="00E21E3B" w:rsidP="00FF3A21">
            <w:pPr>
              <w:ind w:left="2"/>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Revisto por</w:t>
            </w:r>
            <w:r w:rsidR="002F4A46">
              <w:rPr>
                <w:rFonts w:ascii="Arial" w:eastAsia="Arial" w:hAnsi="Arial" w:cs="Arial"/>
                <w:sz w:val="18"/>
              </w:rPr>
              <w:t xml:space="preserve"> </w:t>
            </w:r>
          </w:p>
        </w:tc>
        <w:tc>
          <w:tcPr>
            <w:tcW w:w="304" w:type="dxa"/>
            <w:vMerge/>
          </w:tcPr>
          <w:p w14:paraId="040F9E59"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c>
          <w:tcPr>
            <w:tcW w:w="705" w:type="dxa"/>
            <w:vMerge/>
          </w:tcPr>
          <w:p w14:paraId="663A6371"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c>
          <w:tcPr>
            <w:tcW w:w="0" w:type="auto"/>
            <w:gridSpan w:val="2"/>
            <w:vMerge/>
          </w:tcPr>
          <w:p w14:paraId="6905DF35"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c>
          <w:tcPr>
            <w:tcW w:w="0" w:type="auto"/>
            <w:gridSpan w:val="2"/>
            <w:vMerge/>
          </w:tcPr>
          <w:p w14:paraId="2150E972" w14:textId="77777777" w:rsidR="002F4A46" w:rsidRDefault="002F4A46" w:rsidP="00FF3A21">
            <w:pPr>
              <w:spacing w:after="160"/>
              <w:cnfStyle w:val="000000000000" w:firstRow="0" w:lastRow="0" w:firstColumn="0" w:lastColumn="0" w:oddVBand="0" w:evenVBand="0" w:oddHBand="0" w:evenHBand="0" w:firstRowFirstColumn="0" w:firstRowLastColumn="0" w:lastRowFirstColumn="0" w:lastRowLastColumn="0"/>
            </w:pPr>
          </w:p>
        </w:tc>
      </w:tr>
      <w:tr w:rsidR="009441C0" w14:paraId="2EE893DA" w14:textId="77777777" w:rsidTr="00E20F79">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947" w:type="dxa"/>
            <w:gridSpan w:val="2"/>
          </w:tcPr>
          <w:p w14:paraId="1CBB0FD0" w14:textId="77777777" w:rsidR="002F4A46" w:rsidRDefault="002F4A46" w:rsidP="00FF3A21">
            <w:r>
              <w:rPr>
                <w:rFonts w:ascii="Arial" w:eastAsia="Arial" w:hAnsi="Arial" w:cs="Arial"/>
                <w:b w:val="0"/>
                <w:sz w:val="18"/>
              </w:rPr>
              <w:t xml:space="preserve"> </w:t>
            </w:r>
          </w:p>
        </w:tc>
        <w:tc>
          <w:tcPr>
            <w:tcW w:w="866" w:type="dxa"/>
            <w:gridSpan w:val="2"/>
          </w:tcPr>
          <w:p w14:paraId="4F5A5C14" w14:textId="77777777" w:rsidR="002F4A46" w:rsidRDefault="002F4A46" w:rsidP="00FF3A21">
            <w:pPr>
              <w:ind w:left="3"/>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 </w:t>
            </w:r>
          </w:p>
        </w:tc>
        <w:tc>
          <w:tcPr>
            <w:tcW w:w="2407" w:type="dxa"/>
            <w:gridSpan w:val="3"/>
          </w:tcPr>
          <w:p w14:paraId="588B49F9" w14:textId="77777777" w:rsidR="002F4A46" w:rsidRDefault="002F4A46" w:rsidP="00FF3A21">
            <w:pPr>
              <w:ind w:left="2"/>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 </w:t>
            </w:r>
          </w:p>
        </w:tc>
        <w:tc>
          <w:tcPr>
            <w:tcW w:w="304" w:type="dxa"/>
          </w:tcPr>
          <w:p w14:paraId="72A1C612" w14:textId="77777777" w:rsidR="002F4A46" w:rsidRDefault="002F4A46" w:rsidP="00FF3A21">
            <w:pPr>
              <w:ind w:left="3"/>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 </w:t>
            </w:r>
          </w:p>
        </w:tc>
        <w:tc>
          <w:tcPr>
            <w:tcW w:w="705" w:type="dxa"/>
          </w:tcPr>
          <w:p w14:paraId="4338A0F7" w14:textId="77777777" w:rsidR="002F4A46" w:rsidRDefault="002F4A46" w:rsidP="00FF3A21">
            <w:pPr>
              <w:spacing w:after="160"/>
              <w:cnfStyle w:val="000000100000" w:firstRow="0" w:lastRow="0" w:firstColumn="0" w:lastColumn="0" w:oddVBand="0" w:evenVBand="0" w:oddHBand="1" w:evenHBand="0" w:firstRowFirstColumn="0" w:firstRowLastColumn="0" w:lastRowFirstColumn="0" w:lastRowLastColumn="0"/>
            </w:pPr>
          </w:p>
        </w:tc>
        <w:tc>
          <w:tcPr>
            <w:tcW w:w="2115" w:type="dxa"/>
            <w:gridSpan w:val="2"/>
          </w:tcPr>
          <w:p w14:paraId="6E840A74" w14:textId="68242F40" w:rsidR="002F4A46" w:rsidRDefault="002F4A46" w:rsidP="00E21E3B">
            <w:pPr>
              <w:ind w:left="2"/>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 </w:t>
            </w:r>
          </w:p>
        </w:tc>
        <w:tc>
          <w:tcPr>
            <w:tcW w:w="1016" w:type="dxa"/>
            <w:gridSpan w:val="2"/>
          </w:tcPr>
          <w:p w14:paraId="5A920577" w14:textId="0A4628CA" w:rsidR="002F4A46" w:rsidRDefault="002F4A46" w:rsidP="00E21E3B">
            <w:pPr>
              <w:ind w:left="2"/>
              <w:cnfStyle w:val="000000100000" w:firstRow="0" w:lastRow="0" w:firstColumn="0" w:lastColumn="0" w:oddVBand="0" w:evenVBand="0" w:oddHBand="1" w:evenHBand="0" w:firstRowFirstColumn="0" w:firstRowLastColumn="0" w:lastRowFirstColumn="0" w:lastRowLastColumn="0"/>
            </w:pPr>
          </w:p>
        </w:tc>
      </w:tr>
    </w:tbl>
    <w:p w14:paraId="3658E22D" w14:textId="77777777" w:rsidR="002F4A46" w:rsidRPr="007331D4" w:rsidRDefault="002F4A46" w:rsidP="006F0413">
      <w:pPr>
        <w:spacing w:line="360" w:lineRule="auto"/>
        <w:jc w:val="right"/>
        <w:rPr>
          <w:rFonts w:ascii="Times New Roman" w:hAnsi="Times New Roman" w:cs="Times New Roman"/>
          <w:b/>
          <w:i/>
          <w:color w:val="002060"/>
          <w:sz w:val="24"/>
          <w:szCs w:val="24"/>
        </w:rPr>
      </w:pPr>
    </w:p>
    <w:sectPr w:rsidR="002F4A46" w:rsidRPr="007331D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arlos Alberto Junior Massavanhane" w:date="2019-04-09T18:29:00Z" w:initials="CAJM">
    <w:p w14:paraId="199073BA" w14:textId="715D5AAE" w:rsidR="002A7271" w:rsidRDefault="002A7271">
      <w:pPr>
        <w:pStyle w:val="Textodecomentrio"/>
      </w:pPr>
      <w:r>
        <w:rPr>
          <w:rStyle w:val="Refdecomentrio"/>
        </w:rPr>
        <w:annotationRef/>
      </w:r>
      <w:r>
        <w:t>Tendo se referido que o faremos num prazo de dois meses ou seja, inicio de junho</w:t>
      </w:r>
    </w:p>
  </w:comment>
  <w:comment w:id="6" w:author="Carlos Alberto Junior Massavanhane" w:date="2019-04-09T18:32:00Z" w:initials="CAJM">
    <w:p w14:paraId="0D1A7ADD" w14:textId="228B8EB4" w:rsidR="005911EF" w:rsidRDefault="005911EF">
      <w:pPr>
        <w:pStyle w:val="Textodecomentrio"/>
      </w:pPr>
      <w:r>
        <w:rPr>
          <w:rStyle w:val="Refdecomentrio"/>
        </w:rPr>
        <w:annotationRef/>
      </w:r>
      <w:r>
        <w:t>A usar github free nessa fase inicial e posteriormente fazer upgrade.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9073BA" w15:done="0"/>
  <w15:commentEx w15:paraId="0D1A7A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9073BA" w16cid:durableId="20576311"/>
  <w16cid:commentId w16cid:paraId="0D1A7ADD" w16cid:durableId="20576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E25F1" w14:textId="77777777" w:rsidR="009A598D" w:rsidRDefault="009A598D" w:rsidP="006F0413">
      <w:pPr>
        <w:spacing w:after="0" w:line="240" w:lineRule="auto"/>
      </w:pPr>
      <w:r>
        <w:separator/>
      </w:r>
    </w:p>
  </w:endnote>
  <w:endnote w:type="continuationSeparator" w:id="0">
    <w:p w14:paraId="3931CE2B" w14:textId="77777777" w:rsidR="009A598D" w:rsidRDefault="009A598D" w:rsidP="006F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FF4C6" w14:textId="77777777" w:rsidR="009A598D" w:rsidRDefault="009A598D" w:rsidP="006F0413">
      <w:pPr>
        <w:spacing w:after="0" w:line="240" w:lineRule="auto"/>
      </w:pPr>
      <w:r>
        <w:separator/>
      </w:r>
    </w:p>
  </w:footnote>
  <w:footnote w:type="continuationSeparator" w:id="0">
    <w:p w14:paraId="2A25B278" w14:textId="77777777" w:rsidR="009A598D" w:rsidRDefault="009A598D" w:rsidP="006F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A29E" w14:textId="77777777" w:rsidR="006F0413" w:rsidRPr="006F0413" w:rsidRDefault="006F0413" w:rsidP="006F0413">
    <w:pPr>
      <w:pStyle w:val="Cabealho"/>
      <w:pBdr>
        <w:bottom w:val="single" w:sz="12" w:space="1" w:color="auto"/>
      </w:pBdr>
      <w:jc w:val="center"/>
      <w:rPr>
        <w:i/>
      </w:rPr>
    </w:pPr>
    <w:r w:rsidRPr="006F0413">
      <w:rPr>
        <w:i/>
      </w:rPr>
      <w:t>KUMA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A59"/>
    <w:multiLevelType w:val="hybridMultilevel"/>
    <w:tmpl w:val="856C0EE6"/>
    <w:lvl w:ilvl="0" w:tplc="FCE45B94">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7CA211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F6A64BE">
      <w:start w:val="1"/>
      <w:numFmt w:val="bullet"/>
      <w:lvlText w:val="▪"/>
      <w:lvlJc w:val="left"/>
      <w:pPr>
        <w:ind w:left="223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CFCBFC4">
      <w:start w:val="1"/>
      <w:numFmt w:val="bullet"/>
      <w:lvlText w:val="•"/>
      <w:lvlJc w:val="left"/>
      <w:pPr>
        <w:ind w:left="29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79C0619C">
      <w:start w:val="1"/>
      <w:numFmt w:val="bullet"/>
      <w:lvlText w:val="o"/>
      <w:lvlJc w:val="left"/>
      <w:pPr>
        <w:ind w:left="367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842B9F4">
      <w:start w:val="1"/>
      <w:numFmt w:val="bullet"/>
      <w:lvlText w:val="▪"/>
      <w:lvlJc w:val="left"/>
      <w:pPr>
        <w:ind w:left="439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30BE2C">
      <w:start w:val="1"/>
      <w:numFmt w:val="bullet"/>
      <w:lvlText w:val="•"/>
      <w:lvlJc w:val="left"/>
      <w:pPr>
        <w:ind w:left="511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54066A6">
      <w:start w:val="1"/>
      <w:numFmt w:val="bullet"/>
      <w:lvlText w:val="o"/>
      <w:lvlJc w:val="left"/>
      <w:pPr>
        <w:ind w:left="583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B32DBDC">
      <w:start w:val="1"/>
      <w:numFmt w:val="bullet"/>
      <w:lvlText w:val="▪"/>
      <w:lvlJc w:val="left"/>
      <w:pPr>
        <w:ind w:left="65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70734E"/>
    <w:multiLevelType w:val="multilevel"/>
    <w:tmpl w:val="8D3E0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63DF8"/>
    <w:multiLevelType w:val="hybridMultilevel"/>
    <w:tmpl w:val="F35CB130"/>
    <w:lvl w:ilvl="0" w:tplc="D316B19A">
      <w:start w:val="1"/>
      <w:numFmt w:val="bullet"/>
      <w:lvlText w:val=""/>
      <w:lvlJc w:val="left"/>
      <w:pPr>
        <w:ind w:left="720" w:hanging="360"/>
      </w:pPr>
      <w:rPr>
        <w:rFonts w:ascii="Wingdings" w:eastAsia="Wingdings" w:hAnsi="Wingdings" w:cs="Wingdings" w:hint="default"/>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45738C7"/>
    <w:multiLevelType w:val="hybridMultilevel"/>
    <w:tmpl w:val="BAF6FF04"/>
    <w:lvl w:ilvl="0" w:tplc="FC82A8D0">
      <w:start w:val="1"/>
      <w:numFmt w:val="bullet"/>
      <w:lvlText w:val=""/>
      <w:lvlJc w:val="left"/>
      <w:pPr>
        <w:ind w:left="73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87C8664">
      <w:start w:val="1"/>
      <w:numFmt w:val="bullet"/>
      <w:lvlText w:val="o"/>
      <w:lvlJc w:val="left"/>
      <w:pPr>
        <w:ind w:left="15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880C690">
      <w:start w:val="1"/>
      <w:numFmt w:val="bullet"/>
      <w:lvlText w:val="▪"/>
      <w:lvlJc w:val="left"/>
      <w:pPr>
        <w:ind w:left="22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E16A4CE">
      <w:start w:val="1"/>
      <w:numFmt w:val="bullet"/>
      <w:lvlText w:val="•"/>
      <w:lvlJc w:val="left"/>
      <w:pPr>
        <w:ind w:left="29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D849C30">
      <w:start w:val="1"/>
      <w:numFmt w:val="bullet"/>
      <w:lvlText w:val="o"/>
      <w:lvlJc w:val="left"/>
      <w:pPr>
        <w:ind w:left="36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9A64558">
      <w:start w:val="1"/>
      <w:numFmt w:val="bullet"/>
      <w:lvlText w:val="▪"/>
      <w:lvlJc w:val="left"/>
      <w:pPr>
        <w:ind w:left="44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1501460">
      <w:start w:val="1"/>
      <w:numFmt w:val="bullet"/>
      <w:lvlText w:val="•"/>
      <w:lvlJc w:val="left"/>
      <w:pPr>
        <w:ind w:left="51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EFC379C">
      <w:start w:val="1"/>
      <w:numFmt w:val="bullet"/>
      <w:lvlText w:val="o"/>
      <w:lvlJc w:val="left"/>
      <w:pPr>
        <w:ind w:left="58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E7869CCA">
      <w:start w:val="1"/>
      <w:numFmt w:val="bullet"/>
      <w:lvlText w:val="▪"/>
      <w:lvlJc w:val="left"/>
      <w:pPr>
        <w:ind w:left="65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0257C5C"/>
    <w:multiLevelType w:val="hybridMultilevel"/>
    <w:tmpl w:val="BC16174E"/>
    <w:lvl w:ilvl="0" w:tplc="D316B19A">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3B777A5"/>
    <w:multiLevelType w:val="hybridMultilevel"/>
    <w:tmpl w:val="69705512"/>
    <w:lvl w:ilvl="0" w:tplc="D316B19A">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47519CA"/>
    <w:multiLevelType w:val="hybridMultilevel"/>
    <w:tmpl w:val="27DA547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BED277B"/>
    <w:multiLevelType w:val="hybridMultilevel"/>
    <w:tmpl w:val="9230A0E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8E13F2"/>
    <w:multiLevelType w:val="hybridMultilevel"/>
    <w:tmpl w:val="E24E51BA"/>
    <w:lvl w:ilvl="0" w:tplc="E6C6ED12">
      <w:start w:val="1"/>
      <w:numFmt w:val="bullet"/>
      <w:lvlText w:val=""/>
      <w:lvlJc w:val="left"/>
      <w:pPr>
        <w:ind w:left="7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AE434A4">
      <w:start w:val="1"/>
      <w:numFmt w:val="bullet"/>
      <w:lvlText w:val="o"/>
      <w:lvlJc w:val="left"/>
      <w:pPr>
        <w:ind w:left="151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E0C6A41A">
      <w:start w:val="1"/>
      <w:numFmt w:val="bullet"/>
      <w:lvlText w:val="▪"/>
      <w:lvlJc w:val="left"/>
      <w:pPr>
        <w:ind w:left="223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DF8A3B2">
      <w:start w:val="1"/>
      <w:numFmt w:val="bullet"/>
      <w:lvlText w:val="•"/>
      <w:lvlJc w:val="left"/>
      <w:pPr>
        <w:ind w:left="295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C6A8B52">
      <w:start w:val="1"/>
      <w:numFmt w:val="bullet"/>
      <w:lvlText w:val="o"/>
      <w:lvlJc w:val="left"/>
      <w:pPr>
        <w:ind w:left="367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57D60F12">
      <w:start w:val="1"/>
      <w:numFmt w:val="bullet"/>
      <w:lvlText w:val="▪"/>
      <w:lvlJc w:val="left"/>
      <w:pPr>
        <w:ind w:left="439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18AD898">
      <w:start w:val="1"/>
      <w:numFmt w:val="bullet"/>
      <w:lvlText w:val="•"/>
      <w:lvlJc w:val="left"/>
      <w:pPr>
        <w:ind w:left="511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E043CD0">
      <w:start w:val="1"/>
      <w:numFmt w:val="bullet"/>
      <w:lvlText w:val="o"/>
      <w:lvlJc w:val="left"/>
      <w:pPr>
        <w:ind w:left="583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62E0D34">
      <w:start w:val="1"/>
      <w:numFmt w:val="bullet"/>
      <w:lvlText w:val="▪"/>
      <w:lvlJc w:val="left"/>
      <w:pPr>
        <w:ind w:left="655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FEE0681"/>
    <w:multiLevelType w:val="hybridMultilevel"/>
    <w:tmpl w:val="8B1E9676"/>
    <w:lvl w:ilvl="0" w:tplc="A7BC618C">
      <w:start w:val="1"/>
      <w:numFmt w:val="bullet"/>
      <w:lvlText w:val=""/>
      <w:lvlJc w:val="left"/>
      <w:pPr>
        <w:ind w:left="73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1C8C028">
      <w:start w:val="1"/>
      <w:numFmt w:val="bullet"/>
      <w:lvlText w:val="o"/>
      <w:lvlJc w:val="left"/>
      <w:pPr>
        <w:ind w:left="15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49A47BC">
      <w:start w:val="1"/>
      <w:numFmt w:val="bullet"/>
      <w:lvlText w:val="▪"/>
      <w:lvlJc w:val="left"/>
      <w:pPr>
        <w:ind w:left="22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0B6C56E">
      <w:start w:val="1"/>
      <w:numFmt w:val="bullet"/>
      <w:lvlText w:val="•"/>
      <w:lvlJc w:val="left"/>
      <w:pPr>
        <w:ind w:left="29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272606A">
      <w:start w:val="1"/>
      <w:numFmt w:val="bullet"/>
      <w:lvlText w:val="o"/>
      <w:lvlJc w:val="left"/>
      <w:pPr>
        <w:ind w:left="36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A889E06">
      <w:start w:val="1"/>
      <w:numFmt w:val="bullet"/>
      <w:lvlText w:val="▪"/>
      <w:lvlJc w:val="left"/>
      <w:pPr>
        <w:ind w:left="44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D8EC8778">
      <w:start w:val="1"/>
      <w:numFmt w:val="bullet"/>
      <w:lvlText w:val="•"/>
      <w:lvlJc w:val="left"/>
      <w:pPr>
        <w:ind w:left="51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A984C5F4">
      <w:start w:val="1"/>
      <w:numFmt w:val="bullet"/>
      <w:lvlText w:val="o"/>
      <w:lvlJc w:val="left"/>
      <w:pPr>
        <w:ind w:left="58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AC0E616">
      <w:start w:val="1"/>
      <w:numFmt w:val="bullet"/>
      <w:lvlText w:val="▪"/>
      <w:lvlJc w:val="left"/>
      <w:pPr>
        <w:ind w:left="65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60AC6B1E"/>
    <w:multiLevelType w:val="hybridMultilevel"/>
    <w:tmpl w:val="5DF4D988"/>
    <w:lvl w:ilvl="0" w:tplc="D316B19A">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E887488">
      <w:start w:val="1"/>
      <w:numFmt w:val="bullet"/>
      <w:lvlText w:val="o"/>
      <w:lvlJc w:val="left"/>
      <w:pPr>
        <w:ind w:left="15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FBCE9E6">
      <w:start w:val="1"/>
      <w:numFmt w:val="bullet"/>
      <w:lvlText w:val="▪"/>
      <w:lvlJc w:val="left"/>
      <w:pPr>
        <w:ind w:left="22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7DE2B56">
      <w:start w:val="1"/>
      <w:numFmt w:val="bullet"/>
      <w:lvlText w:val="•"/>
      <w:lvlJc w:val="left"/>
      <w:pPr>
        <w:ind w:left="29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93A6822">
      <w:start w:val="1"/>
      <w:numFmt w:val="bullet"/>
      <w:lvlText w:val="o"/>
      <w:lvlJc w:val="left"/>
      <w:pPr>
        <w:ind w:left="367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8CCC184">
      <w:start w:val="1"/>
      <w:numFmt w:val="bullet"/>
      <w:lvlText w:val="▪"/>
      <w:lvlJc w:val="left"/>
      <w:pPr>
        <w:ind w:left="439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5885898">
      <w:start w:val="1"/>
      <w:numFmt w:val="bullet"/>
      <w:lvlText w:val="•"/>
      <w:lvlJc w:val="left"/>
      <w:pPr>
        <w:ind w:left="51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BB83340">
      <w:start w:val="1"/>
      <w:numFmt w:val="bullet"/>
      <w:lvlText w:val="o"/>
      <w:lvlJc w:val="left"/>
      <w:pPr>
        <w:ind w:left="58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61C9E44">
      <w:start w:val="1"/>
      <w:numFmt w:val="bullet"/>
      <w:lvlText w:val="▪"/>
      <w:lvlJc w:val="left"/>
      <w:pPr>
        <w:ind w:left="65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67C5D7C"/>
    <w:multiLevelType w:val="hybridMultilevel"/>
    <w:tmpl w:val="6CEABB18"/>
    <w:lvl w:ilvl="0" w:tplc="DF6A64BE">
      <w:start w:val="1"/>
      <w:numFmt w:val="bullet"/>
      <w:lvlText w:val="▪"/>
      <w:lvlJc w:val="left"/>
      <w:pPr>
        <w:ind w:left="720" w:hanging="360"/>
      </w:pPr>
      <w:rPr>
        <w:rFonts w:ascii="Courier New" w:eastAsia="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4DB346E"/>
    <w:multiLevelType w:val="hybridMultilevel"/>
    <w:tmpl w:val="1772D54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3779DF"/>
    <w:multiLevelType w:val="hybridMultilevel"/>
    <w:tmpl w:val="6A7C8800"/>
    <w:lvl w:ilvl="0" w:tplc="D316B19A">
      <w:start w:val="1"/>
      <w:numFmt w:val="bullet"/>
      <w:lvlText w:val=""/>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F5D6260"/>
    <w:multiLevelType w:val="hybridMultilevel"/>
    <w:tmpl w:val="7DA24408"/>
    <w:lvl w:ilvl="0" w:tplc="68BC5854">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EB02CFA">
      <w:start w:val="1"/>
      <w:numFmt w:val="bullet"/>
      <w:lvlText w:val="o"/>
      <w:lvlJc w:val="left"/>
      <w:pPr>
        <w:ind w:left="15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CE4D2AC">
      <w:start w:val="1"/>
      <w:numFmt w:val="bullet"/>
      <w:lvlText w:val="▪"/>
      <w:lvlJc w:val="left"/>
      <w:pPr>
        <w:ind w:left="22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91E06F0">
      <w:start w:val="1"/>
      <w:numFmt w:val="bullet"/>
      <w:lvlText w:val="•"/>
      <w:lvlJc w:val="left"/>
      <w:pPr>
        <w:ind w:left="29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AD00CD8">
      <w:start w:val="1"/>
      <w:numFmt w:val="bullet"/>
      <w:lvlText w:val="o"/>
      <w:lvlJc w:val="left"/>
      <w:pPr>
        <w:ind w:left="367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AD42FC0">
      <w:start w:val="1"/>
      <w:numFmt w:val="bullet"/>
      <w:lvlText w:val="▪"/>
      <w:lvlJc w:val="left"/>
      <w:pPr>
        <w:ind w:left="439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4D4B690">
      <w:start w:val="1"/>
      <w:numFmt w:val="bullet"/>
      <w:lvlText w:val="•"/>
      <w:lvlJc w:val="left"/>
      <w:pPr>
        <w:ind w:left="51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EC2EDC6">
      <w:start w:val="1"/>
      <w:numFmt w:val="bullet"/>
      <w:lvlText w:val="o"/>
      <w:lvlJc w:val="left"/>
      <w:pPr>
        <w:ind w:left="58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B18FFB8">
      <w:start w:val="1"/>
      <w:numFmt w:val="bullet"/>
      <w:lvlText w:val="▪"/>
      <w:lvlJc w:val="left"/>
      <w:pPr>
        <w:ind w:left="65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10"/>
  </w:num>
  <w:num w:numId="2">
    <w:abstractNumId w:val="14"/>
  </w:num>
  <w:num w:numId="3">
    <w:abstractNumId w:val="9"/>
  </w:num>
  <w:num w:numId="4">
    <w:abstractNumId w:val="8"/>
  </w:num>
  <w:num w:numId="5">
    <w:abstractNumId w:val="6"/>
  </w:num>
  <w:num w:numId="6">
    <w:abstractNumId w:val="12"/>
  </w:num>
  <w:num w:numId="7">
    <w:abstractNumId w:val="7"/>
  </w:num>
  <w:num w:numId="8">
    <w:abstractNumId w:val="11"/>
  </w:num>
  <w:num w:numId="9">
    <w:abstractNumId w:val="2"/>
  </w:num>
  <w:num w:numId="10">
    <w:abstractNumId w:val="5"/>
  </w:num>
  <w:num w:numId="11">
    <w:abstractNumId w:val="13"/>
  </w:num>
  <w:num w:numId="12">
    <w:abstractNumId w:val="0"/>
  </w:num>
  <w:num w:numId="13">
    <w:abstractNumId w:val="4"/>
  </w:num>
  <w:num w:numId="14">
    <w:abstractNumId w:val="3"/>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Alberto Junior Massavanhane">
    <w15:presenceInfo w15:providerId="Windows Live" w15:userId="5c2d7440d3b6fc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413"/>
    <w:rsid w:val="00154272"/>
    <w:rsid w:val="001A79D0"/>
    <w:rsid w:val="002549BA"/>
    <w:rsid w:val="002A7271"/>
    <w:rsid w:val="002D547D"/>
    <w:rsid w:val="002F4A46"/>
    <w:rsid w:val="00304F75"/>
    <w:rsid w:val="003F4A2E"/>
    <w:rsid w:val="004454EC"/>
    <w:rsid w:val="004D2A0C"/>
    <w:rsid w:val="005911EF"/>
    <w:rsid w:val="0059167D"/>
    <w:rsid w:val="00605E1D"/>
    <w:rsid w:val="006F0413"/>
    <w:rsid w:val="007331D4"/>
    <w:rsid w:val="00734691"/>
    <w:rsid w:val="0074671B"/>
    <w:rsid w:val="00751274"/>
    <w:rsid w:val="007624BD"/>
    <w:rsid w:val="00802DBD"/>
    <w:rsid w:val="00926D41"/>
    <w:rsid w:val="009371D6"/>
    <w:rsid w:val="009441C0"/>
    <w:rsid w:val="009A598D"/>
    <w:rsid w:val="00B33710"/>
    <w:rsid w:val="00B47563"/>
    <w:rsid w:val="00B85960"/>
    <w:rsid w:val="00BC1707"/>
    <w:rsid w:val="00BD6E9E"/>
    <w:rsid w:val="00C2613B"/>
    <w:rsid w:val="00D10F6A"/>
    <w:rsid w:val="00DE032E"/>
    <w:rsid w:val="00E14246"/>
    <w:rsid w:val="00E20F79"/>
    <w:rsid w:val="00E21E3B"/>
    <w:rsid w:val="00EF5B93"/>
    <w:rsid w:val="00F720E1"/>
    <w:rsid w:val="00FA7814"/>
    <w:rsid w:val="00FB037B"/>
    <w:rsid w:val="00FE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5C77"/>
  <w15:chartTrackingRefBased/>
  <w15:docId w15:val="{02CAD02A-9A19-4751-B145-CE7E8B1C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F0413"/>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F0413"/>
    <w:rPr>
      <w:lang w:val="pt-PT"/>
    </w:rPr>
  </w:style>
  <w:style w:type="paragraph" w:styleId="Rodap">
    <w:name w:val="footer"/>
    <w:basedOn w:val="Normal"/>
    <w:link w:val="RodapChar"/>
    <w:uiPriority w:val="99"/>
    <w:unhideWhenUsed/>
    <w:rsid w:val="006F0413"/>
    <w:pPr>
      <w:tabs>
        <w:tab w:val="center" w:pos="4513"/>
        <w:tab w:val="right" w:pos="9026"/>
      </w:tabs>
      <w:spacing w:after="0" w:line="240" w:lineRule="auto"/>
    </w:pPr>
  </w:style>
  <w:style w:type="character" w:customStyle="1" w:styleId="RodapChar">
    <w:name w:val="Rodapé Char"/>
    <w:basedOn w:val="Fontepargpadro"/>
    <w:link w:val="Rodap"/>
    <w:uiPriority w:val="99"/>
    <w:rsid w:val="006F0413"/>
    <w:rPr>
      <w:lang w:val="pt-PT"/>
    </w:rPr>
  </w:style>
  <w:style w:type="table" w:customStyle="1" w:styleId="TableGrid">
    <w:name w:val="TableGrid"/>
    <w:rsid w:val="006F0413"/>
    <w:pPr>
      <w:spacing w:after="0" w:line="240" w:lineRule="auto"/>
    </w:pPr>
    <w:rPr>
      <w:rFonts w:eastAsiaTheme="minorEastAsia"/>
      <w:lang w:val="pt-PT" w:eastAsia="pt-PT"/>
    </w:rPr>
    <w:tblPr>
      <w:tblCellMar>
        <w:top w:w="0" w:type="dxa"/>
        <w:left w:w="0" w:type="dxa"/>
        <w:bottom w:w="0" w:type="dxa"/>
        <w:right w:w="0" w:type="dxa"/>
      </w:tblCellMar>
    </w:tblPr>
  </w:style>
  <w:style w:type="paragraph" w:styleId="NormalWeb">
    <w:name w:val="Normal (Web)"/>
    <w:basedOn w:val="Normal"/>
    <w:uiPriority w:val="99"/>
    <w:unhideWhenUsed/>
    <w:rsid w:val="00F720E1"/>
    <w:pPr>
      <w:spacing w:before="100" w:beforeAutospacing="1" w:after="100" w:afterAutospacing="1"/>
    </w:pPr>
    <w:rPr>
      <w:rFonts w:ascii="Times" w:eastAsiaTheme="minorEastAsia" w:hAnsi="Times" w:cs="Times New Roman"/>
      <w:sz w:val="20"/>
      <w:szCs w:val="20"/>
      <w:lang w:val="en-US"/>
    </w:rPr>
  </w:style>
  <w:style w:type="paragraph" w:styleId="PargrafodaLista">
    <w:name w:val="List Paragraph"/>
    <w:basedOn w:val="Normal"/>
    <w:uiPriority w:val="34"/>
    <w:qFormat/>
    <w:rsid w:val="004D2A0C"/>
    <w:pPr>
      <w:ind w:left="720"/>
      <w:contextualSpacing/>
    </w:pPr>
  </w:style>
  <w:style w:type="table" w:styleId="TabelaSimples1">
    <w:name w:val="Plain Table 1"/>
    <w:basedOn w:val="Tabelanormal"/>
    <w:uiPriority w:val="41"/>
    <w:rsid w:val="002D54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2D547D"/>
    <w:rPr>
      <w:color w:val="808080"/>
    </w:rPr>
  </w:style>
  <w:style w:type="character" w:styleId="Forte">
    <w:name w:val="Strong"/>
    <w:basedOn w:val="Fontepargpadro"/>
    <w:uiPriority w:val="22"/>
    <w:qFormat/>
    <w:rsid w:val="00E20F79"/>
    <w:rPr>
      <w:b/>
      <w:bCs/>
    </w:rPr>
  </w:style>
  <w:style w:type="character" w:styleId="Hyperlink">
    <w:name w:val="Hyperlink"/>
    <w:basedOn w:val="Fontepargpadro"/>
    <w:uiPriority w:val="99"/>
    <w:unhideWhenUsed/>
    <w:rsid w:val="00E20F79"/>
    <w:rPr>
      <w:color w:val="0000FF"/>
      <w:u w:val="single"/>
    </w:rPr>
  </w:style>
  <w:style w:type="paragraph" w:styleId="Textodebalo">
    <w:name w:val="Balloon Text"/>
    <w:basedOn w:val="Normal"/>
    <w:link w:val="TextodebaloChar"/>
    <w:uiPriority w:val="99"/>
    <w:semiHidden/>
    <w:unhideWhenUsed/>
    <w:rsid w:val="002A727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7271"/>
    <w:rPr>
      <w:rFonts w:ascii="Segoe UI" w:hAnsi="Segoe UI" w:cs="Segoe UI"/>
      <w:sz w:val="18"/>
      <w:szCs w:val="18"/>
      <w:lang w:val="pt-PT"/>
    </w:rPr>
  </w:style>
  <w:style w:type="character" w:styleId="Refdecomentrio">
    <w:name w:val="annotation reference"/>
    <w:basedOn w:val="Fontepargpadro"/>
    <w:uiPriority w:val="99"/>
    <w:semiHidden/>
    <w:unhideWhenUsed/>
    <w:rsid w:val="002A7271"/>
    <w:rPr>
      <w:sz w:val="16"/>
      <w:szCs w:val="16"/>
    </w:rPr>
  </w:style>
  <w:style w:type="paragraph" w:styleId="Textodecomentrio">
    <w:name w:val="annotation text"/>
    <w:basedOn w:val="Normal"/>
    <w:link w:val="TextodecomentrioChar"/>
    <w:uiPriority w:val="99"/>
    <w:semiHidden/>
    <w:unhideWhenUsed/>
    <w:rsid w:val="002A72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A7271"/>
    <w:rPr>
      <w:sz w:val="20"/>
      <w:szCs w:val="20"/>
      <w:lang w:val="pt-PT"/>
    </w:rPr>
  </w:style>
  <w:style w:type="paragraph" w:styleId="Assuntodocomentrio">
    <w:name w:val="annotation subject"/>
    <w:basedOn w:val="Textodecomentrio"/>
    <w:next w:val="Textodecomentrio"/>
    <w:link w:val="AssuntodocomentrioChar"/>
    <w:uiPriority w:val="99"/>
    <w:semiHidden/>
    <w:unhideWhenUsed/>
    <w:rsid w:val="002A7271"/>
    <w:rPr>
      <w:b/>
      <w:bCs/>
    </w:rPr>
  </w:style>
  <w:style w:type="character" w:customStyle="1" w:styleId="AssuntodocomentrioChar">
    <w:name w:val="Assunto do comentário Char"/>
    <w:basedOn w:val="TextodecomentrioChar"/>
    <w:link w:val="Assuntodocomentrio"/>
    <w:uiPriority w:val="99"/>
    <w:semiHidden/>
    <w:rsid w:val="002A7271"/>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7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0EE3-27CE-42C6-9A36-E11D92CE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7</Pages>
  <Words>698</Words>
  <Characters>3985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Gracio Marrambane</dc:creator>
  <cp:keywords/>
  <dc:description/>
  <cp:lastModifiedBy>Carlos Alberto Junior Massavanhane</cp:lastModifiedBy>
  <cp:revision>22</cp:revision>
  <dcterms:created xsi:type="dcterms:W3CDTF">2018-02-24T16:46:00Z</dcterms:created>
  <dcterms:modified xsi:type="dcterms:W3CDTF">2019-04-09T16:46:00Z</dcterms:modified>
</cp:coreProperties>
</file>